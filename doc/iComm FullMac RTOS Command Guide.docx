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9F" w:rsidRDefault="00D05F9F" w:rsidP="00D05F9F">
      <w:pPr>
        <w:rPr>
          <w:sz w:val="28"/>
          <w:szCs w:val="28"/>
        </w:rPr>
      </w:pPr>
    </w:p>
    <w:p w:rsidR="00D05F9F" w:rsidRPr="00AE56FB" w:rsidRDefault="007A2B80" w:rsidP="00D05F9F">
      <w:pPr>
        <w:jc w:val="center"/>
        <w:rPr>
          <w:sz w:val="36"/>
          <w:szCs w:val="36"/>
        </w:rPr>
      </w:pPr>
      <w:proofErr w:type="spellStart"/>
      <w:r w:rsidRPr="007A2B80">
        <w:rPr>
          <w:sz w:val="36"/>
          <w:szCs w:val="36"/>
        </w:rPr>
        <w:t>iComm</w:t>
      </w:r>
      <w:proofErr w:type="spellEnd"/>
      <w:r w:rsidRPr="007A2B80">
        <w:rPr>
          <w:sz w:val="36"/>
          <w:szCs w:val="36"/>
        </w:rPr>
        <w:t xml:space="preserve"> </w:t>
      </w:r>
      <w:r w:rsidR="004604E9">
        <w:rPr>
          <w:rFonts w:hint="eastAsia"/>
          <w:sz w:val="36"/>
          <w:szCs w:val="36"/>
        </w:rPr>
        <w:t>Full Mac RTOS</w:t>
      </w:r>
      <w:r w:rsidRPr="007A2B80">
        <w:rPr>
          <w:sz w:val="36"/>
          <w:szCs w:val="36"/>
        </w:rPr>
        <w:t xml:space="preserve"> Command Guide</w:t>
      </w:r>
    </w:p>
    <w:p w:rsidR="00D05F9F" w:rsidRDefault="00D05F9F" w:rsidP="00D05F9F"/>
    <w:p w:rsidR="00D05F9F" w:rsidRDefault="00D05F9F" w:rsidP="00D05F9F">
      <w:pPr>
        <w:jc w:val="right"/>
      </w:pPr>
      <w:r>
        <w:rPr>
          <w:rFonts w:hint="eastAsia"/>
        </w:rPr>
        <w:t xml:space="preserve">Copyright@2015 </w:t>
      </w:r>
      <w:proofErr w:type="spellStart"/>
      <w:r>
        <w:rPr>
          <w:rFonts w:hint="eastAsia"/>
        </w:rPr>
        <w:t>iComm</w:t>
      </w:r>
      <w:proofErr w:type="spellEnd"/>
      <w:r>
        <w:rPr>
          <w:rFonts w:hint="eastAsia"/>
        </w:rPr>
        <w:t xml:space="preserve"> </w:t>
      </w:r>
      <w:r w:rsidR="007A2B80">
        <w:rPr>
          <w:rFonts w:hint="eastAsia"/>
        </w:rPr>
        <w:t>Company</w:t>
      </w:r>
      <w:r>
        <w:rPr>
          <w:rFonts w:hint="eastAsia"/>
        </w:rPr>
        <w:t>.</w:t>
      </w:r>
    </w:p>
    <w:p w:rsidR="00D05F9F" w:rsidRDefault="00D05F9F" w:rsidP="00D05F9F">
      <w:pPr>
        <w:widowControl/>
      </w:pPr>
      <w:r>
        <w:br w:type="page"/>
      </w:r>
    </w:p>
    <w:p w:rsidR="00D05F9F" w:rsidRPr="00D74229" w:rsidRDefault="00D05F9F" w:rsidP="00842CD6">
      <w:pPr>
        <w:rPr>
          <w:sz w:val="36"/>
          <w:szCs w:val="36"/>
        </w:rPr>
      </w:pPr>
      <w:r w:rsidRPr="00D74229">
        <w:rPr>
          <w:rFonts w:hint="eastAsia"/>
          <w:sz w:val="36"/>
          <w:szCs w:val="36"/>
        </w:rPr>
        <w:lastRenderedPageBreak/>
        <w:t>Revision History</w:t>
      </w:r>
    </w:p>
    <w:tbl>
      <w:tblPr>
        <w:tblStyle w:val="ab"/>
        <w:tblW w:w="0" w:type="auto"/>
        <w:tblLook w:val="04A0" w:firstRow="1" w:lastRow="0" w:firstColumn="1" w:lastColumn="0" w:noHBand="0" w:noVBand="1"/>
      </w:tblPr>
      <w:tblGrid>
        <w:gridCol w:w="2090"/>
        <w:gridCol w:w="2090"/>
        <w:gridCol w:w="2091"/>
        <w:gridCol w:w="2091"/>
      </w:tblGrid>
      <w:tr w:rsidR="00D05F9F" w:rsidTr="00E86854">
        <w:tc>
          <w:tcPr>
            <w:tcW w:w="2090" w:type="dxa"/>
          </w:tcPr>
          <w:p w:rsidR="00D05F9F" w:rsidRDefault="00D05F9F" w:rsidP="00E86854">
            <w:pPr>
              <w:widowControl/>
            </w:pPr>
            <w:r>
              <w:rPr>
                <w:rFonts w:hint="eastAsia"/>
              </w:rPr>
              <w:t>Revision</w:t>
            </w:r>
          </w:p>
        </w:tc>
        <w:tc>
          <w:tcPr>
            <w:tcW w:w="2090" w:type="dxa"/>
          </w:tcPr>
          <w:p w:rsidR="00D05F9F" w:rsidRDefault="00D05F9F" w:rsidP="00E86854">
            <w:pPr>
              <w:widowControl/>
            </w:pPr>
            <w:r>
              <w:rPr>
                <w:rFonts w:hint="eastAsia"/>
              </w:rPr>
              <w:t>Date</w:t>
            </w:r>
          </w:p>
        </w:tc>
        <w:tc>
          <w:tcPr>
            <w:tcW w:w="2091" w:type="dxa"/>
          </w:tcPr>
          <w:p w:rsidR="00D05F9F" w:rsidRDefault="00D05F9F" w:rsidP="00E86854">
            <w:pPr>
              <w:widowControl/>
            </w:pPr>
            <w:r>
              <w:rPr>
                <w:rFonts w:hint="eastAsia"/>
              </w:rPr>
              <w:t>Author</w:t>
            </w:r>
          </w:p>
        </w:tc>
        <w:tc>
          <w:tcPr>
            <w:tcW w:w="2091" w:type="dxa"/>
          </w:tcPr>
          <w:p w:rsidR="00D05F9F" w:rsidRDefault="00D05F9F" w:rsidP="00E86854">
            <w:pPr>
              <w:widowControl/>
            </w:pPr>
            <w:r>
              <w:rPr>
                <w:rFonts w:hint="eastAsia"/>
              </w:rPr>
              <w:t>Description</w:t>
            </w:r>
          </w:p>
        </w:tc>
      </w:tr>
      <w:tr w:rsidR="00D05F9F" w:rsidTr="00E86854">
        <w:tc>
          <w:tcPr>
            <w:tcW w:w="2090" w:type="dxa"/>
          </w:tcPr>
          <w:p w:rsidR="00D05F9F" w:rsidRDefault="00D05F9F" w:rsidP="00E86854">
            <w:pPr>
              <w:widowControl/>
            </w:pPr>
            <w:r>
              <w:rPr>
                <w:rFonts w:hint="eastAsia"/>
              </w:rPr>
              <w:t>0.1</w:t>
            </w:r>
          </w:p>
        </w:tc>
        <w:tc>
          <w:tcPr>
            <w:tcW w:w="2090" w:type="dxa"/>
          </w:tcPr>
          <w:p w:rsidR="00D05F9F" w:rsidRDefault="00D05F9F" w:rsidP="00E86854">
            <w:pPr>
              <w:widowControl/>
            </w:pPr>
            <w:r>
              <w:rPr>
                <w:rFonts w:hint="eastAsia"/>
              </w:rPr>
              <w:t>Create</w:t>
            </w:r>
          </w:p>
        </w:tc>
        <w:tc>
          <w:tcPr>
            <w:tcW w:w="2091" w:type="dxa"/>
          </w:tcPr>
          <w:p w:rsidR="00D05F9F" w:rsidRDefault="00917CC7" w:rsidP="00E86854">
            <w:pPr>
              <w:widowControl/>
            </w:pPr>
            <w:r>
              <w:rPr>
                <w:rFonts w:hint="eastAsia"/>
              </w:rPr>
              <w:t>Firmware team</w:t>
            </w:r>
          </w:p>
        </w:tc>
        <w:tc>
          <w:tcPr>
            <w:tcW w:w="2091" w:type="dxa"/>
          </w:tcPr>
          <w:p w:rsidR="00D05F9F" w:rsidRDefault="00D05F9F" w:rsidP="00E86854">
            <w:pPr>
              <w:widowControl/>
            </w:pPr>
            <w:r>
              <w:rPr>
                <w:rFonts w:hint="eastAsia"/>
              </w:rPr>
              <w:t>New create</w:t>
            </w:r>
          </w:p>
        </w:tc>
      </w:tr>
      <w:tr w:rsidR="00D05F9F" w:rsidTr="00E86854">
        <w:tc>
          <w:tcPr>
            <w:tcW w:w="2090" w:type="dxa"/>
          </w:tcPr>
          <w:p w:rsidR="00D05F9F" w:rsidRDefault="00F3545F" w:rsidP="00E86854">
            <w:pPr>
              <w:widowControl/>
            </w:pPr>
            <w:r>
              <w:rPr>
                <w:rFonts w:hint="eastAsia"/>
              </w:rPr>
              <w:t>0.2</w:t>
            </w:r>
          </w:p>
        </w:tc>
        <w:tc>
          <w:tcPr>
            <w:tcW w:w="2090" w:type="dxa"/>
          </w:tcPr>
          <w:p w:rsidR="00D05F9F" w:rsidRDefault="00F3545F" w:rsidP="00E86854">
            <w:pPr>
              <w:widowControl/>
            </w:pPr>
            <w:r>
              <w:rPr>
                <w:rFonts w:hint="eastAsia"/>
              </w:rPr>
              <w:t>2015/09/30</w:t>
            </w:r>
          </w:p>
        </w:tc>
        <w:tc>
          <w:tcPr>
            <w:tcW w:w="2091" w:type="dxa"/>
          </w:tcPr>
          <w:p w:rsidR="00D05F9F" w:rsidRDefault="00F3545F" w:rsidP="00E86854">
            <w:pPr>
              <w:widowControl/>
            </w:pPr>
            <w:r>
              <w:rPr>
                <w:rFonts w:hint="eastAsia"/>
              </w:rPr>
              <w:t>Firmware team</w:t>
            </w:r>
          </w:p>
        </w:tc>
        <w:tc>
          <w:tcPr>
            <w:tcW w:w="2091" w:type="dxa"/>
          </w:tcPr>
          <w:p w:rsidR="00D05F9F" w:rsidRDefault="00B23AD0" w:rsidP="00E86854">
            <w:pPr>
              <w:widowControl/>
            </w:pPr>
            <w:r>
              <w:t>U</w:t>
            </w:r>
            <w:r w:rsidR="00F3545F">
              <w:rPr>
                <w:rFonts w:hint="eastAsia"/>
              </w:rPr>
              <w:t>pdate</w:t>
            </w:r>
            <w:r>
              <w:rPr>
                <w:rFonts w:hint="eastAsia"/>
              </w:rPr>
              <w:t xml:space="preserve"> for new feature</w:t>
            </w:r>
          </w:p>
        </w:tc>
      </w:tr>
      <w:tr w:rsidR="00D05F9F" w:rsidTr="00E86854">
        <w:tc>
          <w:tcPr>
            <w:tcW w:w="2090" w:type="dxa"/>
          </w:tcPr>
          <w:p w:rsidR="00D05F9F" w:rsidRDefault="000F51AD" w:rsidP="00E86854">
            <w:pPr>
              <w:widowControl/>
            </w:pPr>
            <w:r>
              <w:rPr>
                <w:rFonts w:hint="eastAsia"/>
              </w:rPr>
              <w:t>0.3</w:t>
            </w:r>
          </w:p>
        </w:tc>
        <w:tc>
          <w:tcPr>
            <w:tcW w:w="2090" w:type="dxa"/>
          </w:tcPr>
          <w:p w:rsidR="00D05F9F" w:rsidRDefault="000F51AD" w:rsidP="00E86854">
            <w:pPr>
              <w:widowControl/>
            </w:pPr>
            <w:r>
              <w:rPr>
                <w:rFonts w:hint="eastAsia"/>
              </w:rPr>
              <w:t>2015/10/23</w:t>
            </w:r>
          </w:p>
        </w:tc>
        <w:tc>
          <w:tcPr>
            <w:tcW w:w="2091" w:type="dxa"/>
          </w:tcPr>
          <w:p w:rsidR="00D05F9F" w:rsidRDefault="000F51AD" w:rsidP="00E86854">
            <w:pPr>
              <w:widowControl/>
            </w:pPr>
            <w:r>
              <w:rPr>
                <w:rFonts w:hint="eastAsia"/>
              </w:rPr>
              <w:t>Firmware team</w:t>
            </w:r>
          </w:p>
        </w:tc>
        <w:tc>
          <w:tcPr>
            <w:tcW w:w="2091" w:type="dxa"/>
          </w:tcPr>
          <w:p w:rsidR="000F51AD" w:rsidRDefault="000F51AD" w:rsidP="00E86854">
            <w:pPr>
              <w:widowControl/>
            </w:pPr>
            <w:r>
              <w:t>U</w:t>
            </w:r>
            <w:r>
              <w:rPr>
                <w:rFonts w:hint="eastAsia"/>
              </w:rPr>
              <w:t>pdate for iperf3</w:t>
            </w:r>
            <w:r>
              <w:t>’</w:t>
            </w:r>
            <w:r>
              <w:rPr>
                <w:rFonts w:hint="eastAsia"/>
              </w:rPr>
              <w:t>s limitation</w:t>
            </w:r>
          </w:p>
        </w:tc>
      </w:tr>
      <w:tr w:rsidR="007744A3" w:rsidTr="00E86854">
        <w:tc>
          <w:tcPr>
            <w:tcW w:w="2090" w:type="dxa"/>
          </w:tcPr>
          <w:p w:rsidR="007744A3" w:rsidRDefault="007744A3" w:rsidP="00E86854">
            <w:pPr>
              <w:widowControl/>
            </w:pPr>
            <w:r>
              <w:rPr>
                <w:rFonts w:hint="eastAsia"/>
              </w:rPr>
              <w:t>0.4</w:t>
            </w:r>
          </w:p>
        </w:tc>
        <w:tc>
          <w:tcPr>
            <w:tcW w:w="2090" w:type="dxa"/>
          </w:tcPr>
          <w:p w:rsidR="007744A3" w:rsidRDefault="007744A3" w:rsidP="00E86854">
            <w:pPr>
              <w:widowControl/>
            </w:pPr>
            <w:r>
              <w:t>2015/11/16</w:t>
            </w:r>
          </w:p>
        </w:tc>
        <w:tc>
          <w:tcPr>
            <w:tcW w:w="2091" w:type="dxa"/>
          </w:tcPr>
          <w:p w:rsidR="007744A3" w:rsidRDefault="007744A3" w:rsidP="00E86854">
            <w:pPr>
              <w:widowControl/>
            </w:pPr>
            <w:r>
              <w:rPr>
                <w:rFonts w:hint="eastAsia"/>
              </w:rPr>
              <w:t>Firmware team</w:t>
            </w:r>
          </w:p>
        </w:tc>
        <w:tc>
          <w:tcPr>
            <w:tcW w:w="2091" w:type="dxa"/>
          </w:tcPr>
          <w:p w:rsidR="007744A3" w:rsidRDefault="007744A3" w:rsidP="00E86854">
            <w:pPr>
              <w:widowControl/>
            </w:pPr>
            <w:r>
              <w:rPr>
                <w:rFonts w:hint="eastAsia"/>
              </w:rPr>
              <w:t>Update for RSSI info &amp; auto channel selection</w:t>
            </w:r>
          </w:p>
        </w:tc>
      </w:tr>
      <w:tr w:rsidR="009D4F33" w:rsidTr="00E86854">
        <w:tc>
          <w:tcPr>
            <w:tcW w:w="2090" w:type="dxa"/>
          </w:tcPr>
          <w:p w:rsidR="009D4F33" w:rsidRDefault="009D4F33" w:rsidP="00E86854">
            <w:pPr>
              <w:widowControl/>
            </w:pPr>
            <w:r>
              <w:rPr>
                <w:rFonts w:hint="eastAsia"/>
              </w:rPr>
              <w:t>0.5</w:t>
            </w:r>
          </w:p>
        </w:tc>
        <w:tc>
          <w:tcPr>
            <w:tcW w:w="2090" w:type="dxa"/>
          </w:tcPr>
          <w:p w:rsidR="009D4F33" w:rsidRDefault="00DB3D8B" w:rsidP="00E86854">
            <w:pPr>
              <w:widowControl/>
            </w:pPr>
            <w:r>
              <w:rPr>
                <w:rFonts w:hint="eastAsia"/>
              </w:rPr>
              <w:t>2016/01/18</w:t>
            </w:r>
          </w:p>
        </w:tc>
        <w:tc>
          <w:tcPr>
            <w:tcW w:w="2091" w:type="dxa"/>
          </w:tcPr>
          <w:p w:rsidR="009D4F33" w:rsidRDefault="009D4F33" w:rsidP="00E86854">
            <w:pPr>
              <w:widowControl/>
            </w:pPr>
            <w:r>
              <w:rPr>
                <w:rFonts w:hint="eastAsia"/>
              </w:rPr>
              <w:t>Firmware team</w:t>
            </w:r>
          </w:p>
        </w:tc>
        <w:tc>
          <w:tcPr>
            <w:tcW w:w="2091" w:type="dxa"/>
          </w:tcPr>
          <w:p w:rsidR="009D4F33" w:rsidRDefault="000F286A" w:rsidP="000F286A">
            <w:pPr>
              <w:widowControl/>
            </w:pPr>
            <w:r>
              <w:rPr>
                <w:rFonts w:hint="eastAsia"/>
              </w:rPr>
              <w:t xml:space="preserve">Update for </w:t>
            </w:r>
            <w:proofErr w:type="spellStart"/>
            <w:r w:rsidR="009D4F33">
              <w:rPr>
                <w:rFonts w:hint="eastAsia"/>
              </w:rPr>
              <w:t>SmartConfig</w:t>
            </w:r>
            <w:proofErr w:type="spellEnd"/>
          </w:p>
        </w:tc>
      </w:tr>
      <w:tr w:rsidR="00EF086D" w:rsidTr="00E86854">
        <w:tc>
          <w:tcPr>
            <w:tcW w:w="2090" w:type="dxa"/>
          </w:tcPr>
          <w:p w:rsidR="00EF086D" w:rsidRDefault="00EF086D" w:rsidP="00EF086D">
            <w:pPr>
              <w:widowControl/>
            </w:pPr>
            <w:r>
              <w:rPr>
                <w:rFonts w:hint="eastAsia"/>
              </w:rPr>
              <w:t>0.6</w:t>
            </w:r>
          </w:p>
        </w:tc>
        <w:tc>
          <w:tcPr>
            <w:tcW w:w="2090" w:type="dxa"/>
          </w:tcPr>
          <w:p w:rsidR="00EF086D" w:rsidRDefault="00EF086D" w:rsidP="00EF086D">
            <w:pPr>
              <w:widowControl/>
            </w:pPr>
            <w:r>
              <w:t>2016/</w:t>
            </w:r>
            <w:r w:rsidR="00C243BA">
              <w:rPr>
                <w:rFonts w:hint="eastAsia"/>
              </w:rPr>
              <w:t>0</w:t>
            </w:r>
            <w:r>
              <w:t>1/18</w:t>
            </w:r>
          </w:p>
        </w:tc>
        <w:tc>
          <w:tcPr>
            <w:tcW w:w="2091" w:type="dxa"/>
          </w:tcPr>
          <w:p w:rsidR="00EF086D" w:rsidRDefault="00EF086D" w:rsidP="00EF086D">
            <w:pPr>
              <w:widowControl/>
            </w:pPr>
            <w:r>
              <w:rPr>
                <w:rFonts w:hint="eastAsia"/>
              </w:rPr>
              <w:t>Firmware team</w:t>
            </w:r>
          </w:p>
        </w:tc>
        <w:tc>
          <w:tcPr>
            <w:tcW w:w="2091" w:type="dxa"/>
          </w:tcPr>
          <w:p w:rsidR="00EF086D" w:rsidRDefault="00EF086D" w:rsidP="00EF086D">
            <w:pPr>
              <w:widowControl/>
            </w:pPr>
            <w:r>
              <w:rPr>
                <w:rFonts w:hint="eastAsia"/>
              </w:rPr>
              <w:t>Update for AP mode WPA2</w:t>
            </w:r>
          </w:p>
        </w:tc>
      </w:tr>
      <w:tr w:rsidR="00C243BA" w:rsidTr="00E86854">
        <w:tc>
          <w:tcPr>
            <w:tcW w:w="2090" w:type="dxa"/>
          </w:tcPr>
          <w:p w:rsidR="00C243BA" w:rsidRDefault="00C243BA" w:rsidP="00EF086D">
            <w:pPr>
              <w:widowControl/>
            </w:pPr>
            <w:r>
              <w:rPr>
                <w:rFonts w:hint="eastAsia"/>
              </w:rPr>
              <w:t>0.7</w:t>
            </w:r>
          </w:p>
        </w:tc>
        <w:tc>
          <w:tcPr>
            <w:tcW w:w="2090" w:type="dxa"/>
          </w:tcPr>
          <w:p w:rsidR="00C243BA" w:rsidRDefault="00C243BA" w:rsidP="00EF086D">
            <w:pPr>
              <w:widowControl/>
            </w:pPr>
            <w:r>
              <w:rPr>
                <w:rFonts w:hint="eastAsia"/>
              </w:rPr>
              <w:t>2016/01/21</w:t>
            </w:r>
          </w:p>
        </w:tc>
        <w:tc>
          <w:tcPr>
            <w:tcW w:w="2091" w:type="dxa"/>
          </w:tcPr>
          <w:p w:rsidR="00C243BA" w:rsidRDefault="00C243BA" w:rsidP="00EF086D">
            <w:pPr>
              <w:widowControl/>
            </w:pPr>
            <w:r>
              <w:rPr>
                <w:rFonts w:hint="eastAsia"/>
              </w:rPr>
              <w:t>Firmware team</w:t>
            </w:r>
          </w:p>
        </w:tc>
        <w:tc>
          <w:tcPr>
            <w:tcW w:w="2091" w:type="dxa"/>
          </w:tcPr>
          <w:p w:rsidR="00C243BA" w:rsidRDefault="00C243BA" w:rsidP="00EF086D">
            <w:pPr>
              <w:widowControl/>
            </w:pPr>
            <w:r>
              <w:rPr>
                <w:rFonts w:hint="eastAsia"/>
              </w:rPr>
              <w:t>Update for STA mode</w:t>
            </w:r>
          </w:p>
        </w:tc>
      </w:tr>
      <w:tr w:rsidR="00714363" w:rsidTr="00E86854">
        <w:tc>
          <w:tcPr>
            <w:tcW w:w="2090" w:type="dxa"/>
          </w:tcPr>
          <w:p w:rsidR="00714363" w:rsidRDefault="00714363" w:rsidP="00EF086D">
            <w:pPr>
              <w:widowControl/>
              <w:rPr>
                <w:rFonts w:hint="eastAsia"/>
              </w:rPr>
            </w:pPr>
            <w:r>
              <w:rPr>
                <w:rFonts w:hint="eastAsia"/>
              </w:rPr>
              <w:t>0</w:t>
            </w:r>
            <w:r>
              <w:t>.8</w:t>
            </w:r>
          </w:p>
        </w:tc>
        <w:tc>
          <w:tcPr>
            <w:tcW w:w="2090" w:type="dxa"/>
          </w:tcPr>
          <w:p w:rsidR="00714363" w:rsidRDefault="00714363" w:rsidP="00EF086D">
            <w:pPr>
              <w:widowControl/>
              <w:rPr>
                <w:rFonts w:hint="eastAsia"/>
              </w:rPr>
            </w:pPr>
            <w:r>
              <w:rPr>
                <w:rFonts w:hint="eastAsia"/>
              </w:rPr>
              <w:t>2</w:t>
            </w:r>
            <w:r>
              <w:t>017</w:t>
            </w:r>
            <w:r w:rsidR="00A40B5B">
              <w:t>/</w:t>
            </w:r>
            <w:r>
              <w:t>11</w:t>
            </w:r>
            <w:r w:rsidR="00A40B5B">
              <w:t>/</w:t>
            </w:r>
            <w:r>
              <w:t>09</w:t>
            </w:r>
          </w:p>
        </w:tc>
        <w:tc>
          <w:tcPr>
            <w:tcW w:w="2091" w:type="dxa"/>
          </w:tcPr>
          <w:p w:rsidR="00714363" w:rsidRDefault="00714363" w:rsidP="00EF086D">
            <w:pPr>
              <w:widowControl/>
              <w:rPr>
                <w:rFonts w:hint="eastAsia"/>
              </w:rPr>
            </w:pPr>
            <w:r>
              <w:t>MAC Team</w:t>
            </w:r>
          </w:p>
        </w:tc>
        <w:tc>
          <w:tcPr>
            <w:tcW w:w="2091" w:type="dxa"/>
          </w:tcPr>
          <w:p w:rsidR="00714363" w:rsidRDefault="00714363" w:rsidP="00EF086D">
            <w:pPr>
              <w:widowControl/>
              <w:rPr>
                <w:rFonts w:hint="eastAsia"/>
              </w:rPr>
            </w:pPr>
            <w:r>
              <w:rPr>
                <w:rFonts w:hint="eastAsia"/>
              </w:rPr>
              <w:t>U</w:t>
            </w:r>
            <w:r>
              <w:t>pdate for 5G</w:t>
            </w:r>
          </w:p>
        </w:tc>
      </w:tr>
    </w:tbl>
    <w:p w:rsidR="00D05F9F" w:rsidRDefault="00D05F9F" w:rsidP="00D05F9F">
      <w:pPr>
        <w:widowControl/>
      </w:pPr>
    </w:p>
    <w:p w:rsidR="00D05F9F" w:rsidRDefault="00D05F9F" w:rsidP="00D05F9F">
      <w:pPr>
        <w:widowControl/>
      </w:pPr>
      <w:r>
        <w:br w:type="page"/>
      </w:r>
    </w:p>
    <w:p w:rsidR="00D05F9F" w:rsidRDefault="00D05F9F" w:rsidP="00D05F9F">
      <w:pPr>
        <w:widowControl/>
      </w:pPr>
    </w:p>
    <w:p w:rsidR="00D05F9F" w:rsidRDefault="00D05F9F" w:rsidP="00100F7E">
      <w:pPr>
        <w:jc w:val="center"/>
        <w:rPr>
          <w:sz w:val="36"/>
          <w:szCs w:val="36"/>
        </w:rPr>
      </w:pPr>
      <w:r w:rsidRPr="00AE56FB">
        <w:rPr>
          <w:rFonts w:hint="eastAsia"/>
          <w:sz w:val="36"/>
          <w:szCs w:val="36"/>
        </w:rPr>
        <w:t>Contents</w:t>
      </w:r>
    </w:p>
    <w:p w:rsidR="00796C42" w:rsidRPr="00A705BF" w:rsidRDefault="00100F7E">
      <w:pPr>
        <w:pStyle w:val="11"/>
        <w:tabs>
          <w:tab w:val="left" w:pos="440"/>
          <w:tab w:val="right" w:leader="dot" w:pos="8296"/>
        </w:tabs>
        <w:rPr>
          <w:rFonts w:asciiTheme="minorHAnsi" w:eastAsiaTheme="minorEastAsia" w:hAnsiTheme="minorHAnsi" w:cstheme="minorBidi"/>
          <w:b/>
          <w:noProof/>
          <w:szCs w:val="22"/>
        </w:rPr>
      </w:pPr>
      <w:r w:rsidRPr="00A705BF">
        <w:rPr>
          <w:b/>
        </w:rPr>
        <w:fldChar w:fldCharType="begin"/>
      </w:r>
      <w:r w:rsidRPr="00A705BF">
        <w:rPr>
          <w:b/>
        </w:rPr>
        <w:instrText xml:space="preserve"> TOC \o "1-3" \h \z \u </w:instrText>
      </w:r>
      <w:r w:rsidRPr="00A705BF">
        <w:rPr>
          <w:b/>
        </w:rPr>
        <w:fldChar w:fldCharType="separate"/>
      </w:r>
      <w:hyperlink w:anchor="_Toc440892341" w:history="1">
        <w:r w:rsidR="00796C42" w:rsidRPr="00A705BF">
          <w:rPr>
            <w:rStyle w:val="aa"/>
            <w:b/>
            <w:noProof/>
          </w:rPr>
          <w:t>1.</w:t>
        </w:r>
        <w:r w:rsidR="00796C42" w:rsidRPr="00A705BF">
          <w:rPr>
            <w:rFonts w:asciiTheme="minorHAnsi" w:eastAsiaTheme="minorEastAsia" w:hAnsiTheme="minorHAnsi" w:cstheme="minorBidi"/>
            <w:b/>
            <w:noProof/>
            <w:szCs w:val="22"/>
          </w:rPr>
          <w:tab/>
        </w:r>
        <w:r w:rsidR="00796C42" w:rsidRPr="00A705BF">
          <w:rPr>
            <w:rStyle w:val="aa"/>
            <w:b/>
            <w:noProof/>
          </w:rPr>
          <w:t>Introduction</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_Toc440892341 \h </w:instrText>
        </w:r>
        <w:r w:rsidR="00796C42" w:rsidRPr="00A705BF">
          <w:rPr>
            <w:b/>
            <w:noProof/>
            <w:webHidden/>
          </w:rPr>
        </w:r>
        <w:r w:rsidR="00796C42" w:rsidRPr="00A705BF">
          <w:rPr>
            <w:b/>
            <w:noProof/>
            <w:webHidden/>
          </w:rPr>
          <w:fldChar w:fldCharType="separate"/>
        </w:r>
        <w:r w:rsidR="00796C42" w:rsidRPr="00A705BF">
          <w:rPr>
            <w:b/>
            <w:noProof/>
            <w:webHidden/>
          </w:rPr>
          <w:t>4</w:t>
        </w:r>
        <w:r w:rsidR="00796C42" w:rsidRPr="00A705BF">
          <w:rPr>
            <w:b/>
            <w:noProof/>
            <w:webHidden/>
          </w:rPr>
          <w:fldChar w:fldCharType="end"/>
        </w:r>
      </w:hyperlink>
    </w:p>
    <w:p w:rsidR="00796C42" w:rsidRPr="00A705BF" w:rsidRDefault="00714363">
      <w:pPr>
        <w:pStyle w:val="11"/>
        <w:tabs>
          <w:tab w:val="left" w:pos="440"/>
          <w:tab w:val="right" w:leader="dot" w:pos="8296"/>
        </w:tabs>
        <w:rPr>
          <w:rFonts w:asciiTheme="minorHAnsi" w:eastAsiaTheme="minorEastAsia" w:hAnsiTheme="minorHAnsi" w:cstheme="minorBidi"/>
          <w:b/>
          <w:noProof/>
          <w:szCs w:val="22"/>
        </w:rPr>
      </w:pPr>
      <w:hyperlink w:anchor="_Toc440892342" w:history="1">
        <w:r w:rsidR="00796C42" w:rsidRPr="00A705BF">
          <w:rPr>
            <w:rStyle w:val="aa"/>
            <w:b/>
            <w:noProof/>
          </w:rPr>
          <w:t>2.</w:t>
        </w:r>
        <w:r w:rsidR="00796C42" w:rsidRPr="00A705BF">
          <w:rPr>
            <w:rFonts w:asciiTheme="minorHAnsi" w:eastAsiaTheme="minorEastAsia" w:hAnsiTheme="minorHAnsi" w:cstheme="minorBidi"/>
            <w:b/>
            <w:noProof/>
            <w:szCs w:val="22"/>
          </w:rPr>
          <w:tab/>
        </w:r>
        <w:r w:rsidR="00796C42" w:rsidRPr="00A705BF">
          <w:rPr>
            <w:rStyle w:val="aa"/>
            <w:b/>
            <w:noProof/>
          </w:rPr>
          <w:t>Features</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_Toc440892342 \h </w:instrText>
        </w:r>
        <w:r w:rsidR="00796C42" w:rsidRPr="00A705BF">
          <w:rPr>
            <w:b/>
            <w:noProof/>
            <w:webHidden/>
          </w:rPr>
        </w:r>
        <w:r w:rsidR="00796C42" w:rsidRPr="00A705BF">
          <w:rPr>
            <w:b/>
            <w:noProof/>
            <w:webHidden/>
          </w:rPr>
          <w:fldChar w:fldCharType="separate"/>
        </w:r>
        <w:r w:rsidR="00796C42" w:rsidRPr="00A705BF">
          <w:rPr>
            <w:b/>
            <w:noProof/>
            <w:webHidden/>
          </w:rPr>
          <w:t>5</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43" w:history="1">
        <w:r w:rsidR="00796C42" w:rsidRPr="00A705BF">
          <w:rPr>
            <w:rStyle w:val="aa"/>
            <w:b/>
            <w:noProof/>
          </w:rPr>
          <w:t>2.1</w:t>
        </w:r>
        <w:r w:rsidR="00796C42" w:rsidRPr="00A705BF">
          <w:rPr>
            <w:b/>
            <w:noProof/>
            <w:kern w:val="2"/>
            <w:sz w:val="24"/>
          </w:rPr>
          <w:tab/>
        </w:r>
        <w:r w:rsidR="00796C42" w:rsidRPr="00A705BF">
          <w:rPr>
            <w:rStyle w:val="aa"/>
            <w:b/>
            <w:noProof/>
          </w:rPr>
          <w:t>Wireless LAN Interface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_Toc440892343 \h </w:instrText>
        </w:r>
        <w:r w:rsidR="00796C42" w:rsidRPr="00A705BF">
          <w:rPr>
            <w:b/>
            <w:noProof/>
            <w:webHidden/>
          </w:rPr>
        </w:r>
        <w:r w:rsidR="00796C42" w:rsidRPr="00A705BF">
          <w:rPr>
            <w:b/>
            <w:noProof/>
            <w:webHidden/>
          </w:rPr>
          <w:fldChar w:fldCharType="separate"/>
        </w:r>
        <w:r w:rsidR="00796C42" w:rsidRPr="00A705BF">
          <w:rPr>
            <w:b/>
            <w:noProof/>
            <w:webHidden/>
          </w:rPr>
          <w:t>5</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44" w:history="1">
        <w:r w:rsidR="00796C42" w:rsidRPr="00A705BF">
          <w:rPr>
            <w:rStyle w:val="aa"/>
            <w:b/>
            <w:noProof/>
          </w:rPr>
          <w:t>2.2</w:t>
        </w:r>
        <w:r w:rsidR="00796C42" w:rsidRPr="00A705BF">
          <w:rPr>
            <w:b/>
            <w:noProof/>
            <w:kern w:val="2"/>
            <w:sz w:val="24"/>
          </w:rPr>
          <w:tab/>
        </w:r>
        <w:r w:rsidR="00796C42" w:rsidRPr="00A705BF">
          <w:rPr>
            <w:rStyle w:val="aa"/>
            <w:b/>
            <w:noProof/>
          </w:rPr>
          <w:t>Host Interface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_Toc440892344 \h </w:instrText>
        </w:r>
        <w:r w:rsidR="00796C42" w:rsidRPr="00A705BF">
          <w:rPr>
            <w:b/>
            <w:noProof/>
            <w:webHidden/>
          </w:rPr>
        </w:r>
        <w:r w:rsidR="00796C42" w:rsidRPr="00A705BF">
          <w:rPr>
            <w:b/>
            <w:noProof/>
            <w:webHidden/>
          </w:rPr>
          <w:fldChar w:fldCharType="separate"/>
        </w:r>
        <w:r w:rsidR="00796C42" w:rsidRPr="00A705BF">
          <w:rPr>
            <w:b/>
            <w:noProof/>
            <w:webHidden/>
          </w:rPr>
          <w:t>5</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45" w:history="1">
        <w:r w:rsidR="00796C42" w:rsidRPr="00A705BF">
          <w:rPr>
            <w:rStyle w:val="aa"/>
            <w:b/>
            <w:noProof/>
          </w:rPr>
          <w:t>2.3</w:t>
        </w:r>
        <w:r w:rsidR="00796C42" w:rsidRPr="00A705BF">
          <w:rPr>
            <w:b/>
            <w:noProof/>
            <w:kern w:val="2"/>
            <w:sz w:val="24"/>
          </w:rPr>
          <w:tab/>
        </w:r>
        <w:r w:rsidR="00796C42" w:rsidRPr="00A705BF">
          <w:rPr>
            <w:rStyle w:val="aa"/>
            <w:b/>
            <w:noProof/>
          </w:rPr>
          <w:t>Network Protocols</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_Toc440892345 \h </w:instrText>
        </w:r>
        <w:r w:rsidR="00796C42" w:rsidRPr="00A705BF">
          <w:rPr>
            <w:b/>
            <w:noProof/>
            <w:webHidden/>
          </w:rPr>
        </w:r>
        <w:r w:rsidR="00796C42" w:rsidRPr="00A705BF">
          <w:rPr>
            <w:b/>
            <w:noProof/>
            <w:webHidden/>
          </w:rPr>
          <w:fldChar w:fldCharType="separate"/>
        </w:r>
        <w:r w:rsidR="00796C42" w:rsidRPr="00A705BF">
          <w:rPr>
            <w:b/>
            <w:noProof/>
            <w:webHidden/>
          </w:rPr>
          <w:t>5</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46" w:history="1">
        <w:r w:rsidR="00796C42" w:rsidRPr="00A705BF">
          <w:rPr>
            <w:rStyle w:val="aa"/>
            <w:b/>
            <w:noProof/>
          </w:rPr>
          <w:t>2.4</w:t>
        </w:r>
        <w:r w:rsidR="00796C42" w:rsidRPr="00A705BF">
          <w:rPr>
            <w:b/>
            <w:noProof/>
            <w:kern w:val="2"/>
            <w:sz w:val="24"/>
          </w:rPr>
          <w:tab/>
        </w:r>
        <w:r w:rsidR="00796C42" w:rsidRPr="00A705BF">
          <w:rPr>
            <w:rStyle w:val="aa"/>
            <w:b/>
            <w:noProof/>
          </w:rPr>
          <w:t>Management &amp; Control</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_Toc440892346 \h </w:instrText>
        </w:r>
        <w:r w:rsidR="00796C42" w:rsidRPr="00A705BF">
          <w:rPr>
            <w:b/>
            <w:noProof/>
            <w:webHidden/>
          </w:rPr>
        </w:r>
        <w:r w:rsidR="00796C42" w:rsidRPr="00A705BF">
          <w:rPr>
            <w:b/>
            <w:noProof/>
            <w:webHidden/>
          </w:rPr>
          <w:fldChar w:fldCharType="separate"/>
        </w:r>
        <w:r w:rsidR="00796C42" w:rsidRPr="00A705BF">
          <w:rPr>
            <w:b/>
            <w:noProof/>
            <w:webHidden/>
          </w:rPr>
          <w:t>5</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47" w:history="1">
        <w:r w:rsidR="00796C42" w:rsidRPr="00A705BF">
          <w:rPr>
            <w:rStyle w:val="aa"/>
            <w:b/>
            <w:noProof/>
          </w:rPr>
          <w:t>2.5</w:t>
        </w:r>
        <w:r w:rsidR="00796C42" w:rsidRPr="00A705BF">
          <w:rPr>
            <w:b/>
            <w:noProof/>
            <w:kern w:val="2"/>
            <w:sz w:val="24"/>
          </w:rPr>
          <w:tab/>
        </w:r>
        <w:r w:rsidR="00796C42" w:rsidRPr="00A705BF">
          <w:rPr>
            <w:rStyle w:val="aa"/>
            <w:b/>
            <w:noProof/>
          </w:rPr>
          <w:t>WiFi-Chip Architecture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_Toc440892347 \h </w:instrText>
        </w:r>
        <w:r w:rsidR="00796C42" w:rsidRPr="00A705BF">
          <w:rPr>
            <w:b/>
            <w:noProof/>
            <w:webHidden/>
          </w:rPr>
        </w:r>
        <w:r w:rsidR="00796C42" w:rsidRPr="00A705BF">
          <w:rPr>
            <w:b/>
            <w:noProof/>
            <w:webHidden/>
          </w:rPr>
          <w:fldChar w:fldCharType="separate"/>
        </w:r>
        <w:r w:rsidR="00796C42" w:rsidRPr="00A705BF">
          <w:rPr>
            <w:b/>
            <w:noProof/>
            <w:webHidden/>
          </w:rPr>
          <w:t>5</w:t>
        </w:r>
        <w:r w:rsidR="00796C42" w:rsidRPr="00A705BF">
          <w:rPr>
            <w:b/>
            <w:noProof/>
            <w:webHidden/>
          </w:rPr>
          <w:fldChar w:fldCharType="end"/>
        </w:r>
      </w:hyperlink>
    </w:p>
    <w:p w:rsidR="00796C42" w:rsidRPr="00A705BF" w:rsidRDefault="00714363">
      <w:pPr>
        <w:pStyle w:val="11"/>
        <w:tabs>
          <w:tab w:val="left" w:pos="440"/>
          <w:tab w:val="right" w:leader="dot" w:pos="8296"/>
        </w:tabs>
        <w:rPr>
          <w:rFonts w:asciiTheme="minorHAnsi" w:eastAsiaTheme="minorEastAsia" w:hAnsiTheme="minorHAnsi" w:cstheme="minorBidi"/>
          <w:b/>
          <w:noProof/>
          <w:szCs w:val="22"/>
        </w:rPr>
      </w:pPr>
      <w:hyperlink w:anchor="_Toc440892348" w:history="1">
        <w:r w:rsidR="00796C42" w:rsidRPr="00A705BF">
          <w:rPr>
            <w:rStyle w:val="aa"/>
            <w:b/>
            <w:noProof/>
          </w:rPr>
          <w:t>3.</w:t>
        </w:r>
        <w:r w:rsidR="00796C42" w:rsidRPr="00A705BF">
          <w:rPr>
            <w:rFonts w:asciiTheme="minorHAnsi" w:eastAsiaTheme="minorEastAsia" w:hAnsiTheme="minorHAnsi" w:cstheme="minorBidi"/>
            <w:b/>
            <w:noProof/>
            <w:szCs w:val="22"/>
          </w:rPr>
          <w:tab/>
        </w:r>
        <w:r w:rsidR="00796C42" w:rsidRPr="00A705BF">
          <w:rPr>
            <w:rStyle w:val="aa"/>
            <w:b/>
            <w:noProof/>
          </w:rPr>
          <w:t>Device Function Description</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_Toc440892348 \h </w:instrText>
        </w:r>
        <w:r w:rsidR="00796C42" w:rsidRPr="00A705BF">
          <w:rPr>
            <w:b/>
            <w:noProof/>
            <w:webHidden/>
          </w:rPr>
        </w:r>
        <w:r w:rsidR="00796C42" w:rsidRPr="00A705BF">
          <w:rPr>
            <w:b/>
            <w:noProof/>
            <w:webHidden/>
          </w:rPr>
          <w:fldChar w:fldCharType="separate"/>
        </w:r>
        <w:r w:rsidR="00796C42" w:rsidRPr="00A705BF">
          <w:rPr>
            <w:b/>
            <w:noProof/>
            <w:webHidden/>
          </w:rPr>
          <w:t>6</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49" w:history="1">
        <w:r w:rsidR="00796C42" w:rsidRPr="00A705BF">
          <w:rPr>
            <w:rStyle w:val="aa"/>
            <w:b/>
            <w:noProof/>
          </w:rPr>
          <w:t>3.1</w:t>
        </w:r>
        <w:r w:rsidR="00796C42" w:rsidRPr="00A705BF">
          <w:rPr>
            <w:b/>
            <w:noProof/>
            <w:kern w:val="2"/>
            <w:sz w:val="24"/>
          </w:rPr>
          <w:tab/>
        </w:r>
        <w:r w:rsidR="00796C42" w:rsidRPr="00A705BF">
          <w:rPr>
            <w:rStyle w:val="aa"/>
            <w:b/>
            <w:noProof/>
          </w:rPr>
          <w:t>Wi-Fi Mode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_Toc440892349 \h </w:instrText>
        </w:r>
        <w:r w:rsidR="00796C42" w:rsidRPr="00A705BF">
          <w:rPr>
            <w:b/>
            <w:noProof/>
            <w:webHidden/>
          </w:rPr>
        </w:r>
        <w:r w:rsidR="00796C42" w:rsidRPr="00A705BF">
          <w:rPr>
            <w:b/>
            <w:noProof/>
            <w:webHidden/>
          </w:rPr>
          <w:fldChar w:fldCharType="separate"/>
        </w:r>
        <w:r w:rsidR="00796C42" w:rsidRPr="00A705BF">
          <w:rPr>
            <w:b/>
            <w:noProof/>
            <w:webHidden/>
          </w:rPr>
          <w:t>6</w:t>
        </w:r>
        <w:r w:rsidR="00796C42" w:rsidRPr="00A705BF">
          <w:rPr>
            <w:b/>
            <w:noProof/>
            <w:webHidden/>
          </w:rPr>
          <w:fldChar w:fldCharType="end"/>
        </w:r>
      </w:hyperlink>
    </w:p>
    <w:p w:rsidR="001356EF" w:rsidRPr="00A705BF" w:rsidRDefault="001356EF" w:rsidP="001356EF">
      <w:pPr>
        <w:pStyle w:val="31"/>
        <w:tabs>
          <w:tab w:val="left" w:pos="1200"/>
          <w:tab w:val="right" w:leader="dot" w:pos="8296"/>
        </w:tabs>
        <w:rPr>
          <w:b/>
          <w:noProof/>
          <w:kern w:val="2"/>
          <w:sz w:val="24"/>
        </w:rPr>
      </w:pPr>
      <w:hyperlink w:anchor="_Toc440892350" w:history="1">
        <w:r>
          <w:rPr>
            <w:rStyle w:val="aa"/>
            <w:b/>
            <w:noProof/>
          </w:rPr>
          <w:t>3.1.1</w:t>
        </w:r>
        <w:r w:rsidRPr="00A705BF">
          <w:rPr>
            <w:b/>
            <w:noProof/>
            <w:kern w:val="2"/>
            <w:sz w:val="24"/>
          </w:rPr>
          <w:tab/>
        </w:r>
        <w:r>
          <w:rPr>
            <w:rStyle w:val="aa"/>
            <w:b/>
            <w:noProof/>
          </w:rPr>
          <w:t>WireLess Configure</w:t>
        </w:r>
        <w:r w:rsidRPr="00A705BF">
          <w:rPr>
            <w:b/>
            <w:noProof/>
            <w:webHidden/>
          </w:rPr>
          <w:tab/>
        </w:r>
        <w:r w:rsidRPr="00A705BF">
          <w:rPr>
            <w:b/>
            <w:noProof/>
            <w:webHidden/>
          </w:rPr>
          <w:fldChar w:fldCharType="begin"/>
        </w:r>
        <w:r w:rsidRPr="00A705BF">
          <w:rPr>
            <w:b/>
            <w:noProof/>
            <w:webHidden/>
          </w:rPr>
          <w:instrText xml:space="preserve"> PAGEREF _Toc440892350 \h </w:instrText>
        </w:r>
        <w:r w:rsidRPr="00A705BF">
          <w:rPr>
            <w:b/>
            <w:noProof/>
            <w:webHidden/>
          </w:rPr>
        </w:r>
        <w:r w:rsidRPr="00A705BF">
          <w:rPr>
            <w:b/>
            <w:noProof/>
            <w:webHidden/>
          </w:rPr>
          <w:fldChar w:fldCharType="separate"/>
        </w:r>
        <w:r w:rsidRPr="00A705BF">
          <w:rPr>
            <w:b/>
            <w:noProof/>
            <w:webHidden/>
          </w:rPr>
          <w:t>6</w:t>
        </w:r>
        <w:r w:rsidRPr="00A705BF">
          <w:rPr>
            <w:b/>
            <w:noProof/>
            <w:webHidden/>
          </w:rPr>
          <w:fldChar w:fldCharType="end"/>
        </w:r>
      </w:hyperlink>
    </w:p>
    <w:p w:rsidR="00796C42" w:rsidRPr="00A705BF" w:rsidRDefault="00714363">
      <w:pPr>
        <w:pStyle w:val="31"/>
        <w:tabs>
          <w:tab w:val="left" w:pos="1200"/>
          <w:tab w:val="right" w:leader="dot" w:pos="8296"/>
        </w:tabs>
        <w:rPr>
          <w:b/>
          <w:noProof/>
          <w:kern w:val="2"/>
          <w:sz w:val="24"/>
        </w:rPr>
      </w:pPr>
      <w:hyperlink w:anchor="_Toc440892350" w:history="1">
        <w:r w:rsidR="001356EF">
          <w:rPr>
            <w:rStyle w:val="aa"/>
            <w:b/>
            <w:noProof/>
          </w:rPr>
          <w:t>3.1.2</w:t>
        </w:r>
        <w:r w:rsidR="00796C42" w:rsidRPr="00A705BF">
          <w:rPr>
            <w:b/>
            <w:noProof/>
            <w:kern w:val="2"/>
            <w:sz w:val="24"/>
          </w:rPr>
          <w:tab/>
        </w:r>
        <w:r w:rsidR="00796C42" w:rsidRPr="00A705BF">
          <w:rPr>
            <w:rStyle w:val="aa"/>
            <w:b/>
            <w:noProof/>
          </w:rPr>
          <w:t>STA mode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_Toc440892350 \h </w:instrText>
        </w:r>
        <w:r w:rsidR="00796C42" w:rsidRPr="00A705BF">
          <w:rPr>
            <w:b/>
            <w:noProof/>
            <w:webHidden/>
          </w:rPr>
        </w:r>
        <w:r w:rsidR="00796C42" w:rsidRPr="00A705BF">
          <w:rPr>
            <w:b/>
            <w:noProof/>
            <w:webHidden/>
          </w:rPr>
          <w:fldChar w:fldCharType="separate"/>
        </w:r>
        <w:r w:rsidR="00796C42" w:rsidRPr="00A705BF">
          <w:rPr>
            <w:b/>
            <w:noProof/>
            <w:webHidden/>
          </w:rPr>
          <w:t>6</w:t>
        </w:r>
        <w:r w:rsidR="00796C42" w:rsidRPr="00A705BF">
          <w:rPr>
            <w:b/>
            <w:noProof/>
            <w:webHidden/>
          </w:rPr>
          <w:fldChar w:fldCharType="end"/>
        </w:r>
      </w:hyperlink>
    </w:p>
    <w:p w:rsidR="00796C42" w:rsidRPr="00A705BF" w:rsidRDefault="00714363">
      <w:pPr>
        <w:pStyle w:val="31"/>
        <w:tabs>
          <w:tab w:val="left" w:pos="1200"/>
          <w:tab w:val="right" w:leader="dot" w:pos="8296"/>
        </w:tabs>
        <w:rPr>
          <w:b/>
          <w:noProof/>
          <w:kern w:val="2"/>
          <w:sz w:val="24"/>
        </w:rPr>
      </w:pPr>
      <w:hyperlink w:anchor="_Toc440892351" w:history="1">
        <w:r w:rsidR="001356EF">
          <w:rPr>
            <w:rStyle w:val="aa"/>
            <w:b/>
            <w:noProof/>
          </w:rPr>
          <w:t>3.1.3</w:t>
        </w:r>
        <w:r w:rsidR="00796C42" w:rsidRPr="00A705BF">
          <w:rPr>
            <w:b/>
            <w:noProof/>
            <w:kern w:val="2"/>
            <w:sz w:val="24"/>
          </w:rPr>
          <w:tab/>
        </w:r>
        <w:r w:rsidR="00796C42" w:rsidRPr="00A705BF">
          <w:rPr>
            <w:rStyle w:val="aa"/>
            <w:b/>
            <w:noProof/>
          </w:rPr>
          <w:t>AP mode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_Toc440892351 \h </w:instrText>
        </w:r>
        <w:r w:rsidR="00796C42" w:rsidRPr="00A705BF">
          <w:rPr>
            <w:b/>
            <w:noProof/>
            <w:webHidden/>
          </w:rPr>
        </w:r>
        <w:r w:rsidR="00796C42" w:rsidRPr="00A705BF">
          <w:rPr>
            <w:b/>
            <w:noProof/>
            <w:webHidden/>
          </w:rPr>
          <w:fldChar w:fldCharType="separate"/>
        </w:r>
        <w:r w:rsidR="00796C42" w:rsidRPr="00A705BF">
          <w:rPr>
            <w:b/>
            <w:noProof/>
            <w:webHidden/>
          </w:rPr>
          <w:t>10</w:t>
        </w:r>
        <w:r w:rsidR="00796C42" w:rsidRPr="00A705BF">
          <w:rPr>
            <w:b/>
            <w:noProof/>
            <w:webHidden/>
          </w:rPr>
          <w:fldChar w:fldCharType="end"/>
        </w:r>
      </w:hyperlink>
    </w:p>
    <w:p w:rsidR="00796C42" w:rsidRPr="00A705BF" w:rsidRDefault="00714363">
      <w:pPr>
        <w:pStyle w:val="31"/>
        <w:tabs>
          <w:tab w:val="left" w:pos="1200"/>
          <w:tab w:val="right" w:leader="dot" w:pos="8296"/>
        </w:tabs>
        <w:rPr>
          <w:b/>
          <w:noProof/>
          <w:kern w:val="2"/>
          <w:sz w:val="24"/>
        </w:rPr>
      </w:pPr>
      <w:hyperlink w:anchor="_Toc440892352" w:history="1">
        <w:r w:rsidR="001356EF">
          <w:rPr>
            <w:rStyle w:val="aa"/>
            <w:b/>
            <w:noProof/>
          </w:rPr>
          <w:t>3.1.4</w:t>
        </w:r>
        <w:r w:rsidR="00796C42" w:rsidRPr="00A705BF">
          <w:rPr>
            <w:b/>
            <w:noProof/>
            <w:kern w:val="2"/>
            <w:sz w:val="24"/>
          </w:rPr>
          <w:tab/>
        </w:r>
        <w:r w:rsidR="00796C42" w:rsidRPr="00A705BF">
          <w:rPr>
            <w:rStyle w:val="aa"/>
            <w:b/>
            <w:noProof/>
          </w:rPr>
          <w:t>SmartConfig mode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_Toc440892352 \h </w:instrText>
        </w:r>
        <w:r w:rsidR="00796C42" w:rsidRPr="00A705BF">
          <w:rPr>
            <w:b/>
            <w:noProof/>
            <w:webHidden/>
          </w:rPr>
        </w:r>
        <w:r w:rsidR="00796C42" w:rsidRPr="00A705BF">
          <w:rPr>
            <w:b/>
            <w:noProof/>
            <w:webHidden/>
          </w:rPr>
          <w:fldChar w:fldCharType="separate"/>
        </w:r>
        <w:r w:rsidR="00796C42" w:rsidRPr="00A705BF">
          <w:rPr>
            <w:b/>
            <w:noProof/>
            <w:webHidden/>
          </w:rPr>
          <w:t>12</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53" w:history="1">
        <w:r w:rsidR="00796C42" w:rsidRPr="00A705BF">
          <w:rPr>
            <w:rStyle w:val="aa"/>
            <w:b/>
            <w:noProof/>
          </w:rPr>
          <w:t>3.2</w:t>
        </w:r>
        <w:r w:rsidR="00796C42" w:rsidRPr="00A705BF">
          <w:rPr>
            <w:b/>
            <w:noProof/>
            <w:kern w:val="2"/>
            <w:sz w:val="24"/>
          </w:rPr>
          <w:tab/>
        </w:r>
        <w:r w:rsidR="00796C42" w:rsidRPr="00A705BF">
          <w:rPr>
            <w:rStyle w:val="aa"/>
            <w:b/>
            <w:noProof/>
          </w:rPr>
          <w:t>Application</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_Toc440892353 \h </w:instrText>
        </w:r>
        <w:r w:rsidR="00796C42" w:rsidRPr="00A705BF">
          <w:rPr>
            <w:b/>
            <w:noProof/>
            <w:webHidden/>
          </w:rPr>
        </w:r>
        <w:r w:rsidR="00796C42" w:rsidRPr="00A705BF">
          <w:rPr>
            <w:b/>
            <w:noProof/>
            <w:webHidden/>
          </w:rPr>
          <w:fldChar w:fldCharType="separate"/>
        </w:r>
        <w:r w:rsidR="00796C42" w:rsidRPr="00A705BF">
          <w:rPr>
            <w:b/>
            <w:noProof/>
            <w:webHidden/>
          </w:rPr>
          <w:t>13</w:t>
        </w:r>
        <w:r w:rsidR="00796C42" w:rsidRPr="00A705BF">
          <w:rPr>
            <w:b/>
            <w:noProof/>
            <w:webHidden/>
          </w:rPr>
          <w:fldChar w:fldCharType="end"/>
        </w:r>
      </w:hyperlink>
    </w:p>
    <w:p w:rsidR="00796C42" w:rsidRPr="00A705BF" w:rsidRDefault="00714363">
      <w:pPr>
        <w:pStyle w:val="31"/>
        <w:tabs>
          <w:tab w:val="left" w:pos="1440"/>
          <w:tab w:val="right" w:leader="dot" w:pos="8296"/>
        </w:tabs>
        <w:rPr>
          <w:b/>
          <w:noProof/>
          <w:kern w:val="2"/>
          <w:sz w:val="24"/>
        </w:rPr>
      </w:pPr>
      <w:hyperlink w:anchor="_Toc440892354" w:history="1">
        <w:r w:rsidR="00796C42" w:rsidRPr="00A705BF">
          <w:rPr>
            <w:rStyle w:val="aa"/>
            <w:b/>
            <w:noProof/>
          </w:rPr>
          <w:t>3.2.1.1</w:t>
        </w:r>
        <w:r w:rsidR="00796C42" w:rsidRPr="00A705BF">
          <w:rPr>
            <w:b/>
            <w:noProof/>
            <w:kern w:val="2"/>
            <w:sz w:val="24"/>
          </w:rPr>
          <w:tab/>
        </w:r>
        <w:r w:rsidR="00796C42" w:rsidRPr="00A705BF">
          <w:rPr>
            <w:rStyle w:val="aa"/>
            <w:b/>
            <w:noProof/>
          </w:rPr>
          <w:t>Ping</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_Toc440892354 \h </w:instrText>
        </w:r>
        <w:r w:rsidR="00796C42" w:rsidRPr="00A705BF">
          <w:rPr>
            <w:b/>
            <w:noProof/>
            <w:webHidden/>
          </w:rPr>
        </w:r>
        <w:r w:rsidR="00796C42" w:rsidRPr="00A705BF">
          <w:rPr>
            <w:b/>
            <w:noProof/>
            <w:webHidden/>
          </w:rPr>
          <w:fldChar w:fldCharType="separate"/>
        </w:r>
        <w:r w:rsidR="00796C42" w:rsidRPr="00A705BF">
          <w:rPr>
            <w:b/>
            <w:noProof/>
            <w:webHidden/>
          </w:rPr>
          <w:t>13</w:t>
        </w:r>
        <w:r w:rsidR="00796C42" w:rsidRPr="00A705BF">
          <w:rPr>
            <w:b/>
            <w:noProof/>
            <w:webHidden/>
          </w:rPr>
          <w:fldChar w:fldCharType="end"/>
        </w:r>
      </w:hyperlink>
    </w:p>
    <w:p w:rsidR="00796C42" w:rsidRPr="00A705BF" w:rsidRDefault="00714363">
      <w:pPr>
        <w:pStyle w:val="31"/>
        <w:tabs>
          <w:tab w:val="left" w:pos="1440"/>
          <w:tab w:val="right" w:leader="dot" w:pos="8296"/>
        </w:tabs>
        <w:rPr>
          <w:b/>
          <w:noProof/>
          <w:kern w:val="2"/>
          <w:sz w:val="24"/>
        </w:rPr>
      </w:pPr>
      <w:hyperlink w:anchor="_Toc440892355" w:history="1">
        <w:r w:rsidR="00796C42" w:rsidRPr="00A705BF">
          <w:rPr>
            <w:rStyle w:val="aa"/>
            <w:b/>
            <w:noProof/>
          </w:rPr>
          <w:t>3.2.1.2</w:t>
        </w:r>
        <w:r w:rsidR="00796C42" w:rsidRPr="00A705BF">
          <w:rPr>
            <w:b/>
            <w:noProof/>
            <w:kern w:val="2"/>
            <w:sz w:val="24"/>
          </w:rPr>
          <w:tab/>
        </w:r>
        <w:r w:rsidR="00796C42" w:rsidRPr="00A705BF">
          <w:rPr>
            <w:rStyle w:val="aa"/>
            <w:b/>
            <w:noProof/>
          </w:rPr>
          <w:t>Http Server</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_Toc440892355 \h </w:instrText>
        </w:r>
        <w:r w:rsidR="00796C42" w:rsidRPr="00A705BF">
          <w:rPr>
            <w:b/>
            <w:noProof/>
            <w:webHidden/>
          </w:rPr>
        </w:r>
        <w:r w:rsidR="00796C42" w:rsidRPr="00A705BF">
          <w:rPr>
            <w:b/>
            <w:noProof/>
            <w:webHidden/>
          </w:rPr>
          <w:fldChar w:fldCharType="separate"/>
        </w:r>
        <w:r w:rsidR="00796C42" w:rsidRPr="00A705BF">
          <w:rPr>
            <w:b/>
            <w:noProof/>
            <w:webHidden/>
          </w:rPr>
          <w:t>14</w:t>
        </w:r>
        <w:r w:rsidR="00796C42" w:rsidRPr="00A705BF">
          <w:rPr>
            <w:b/>
            <w:noProof/>
            <w:webHidden/>
          </w:rPr>
          <w:fldChar w:fldCharType="end"/>
        </w:r>
      </w:hyperlink>
    </w:p>
    <w:p w:rsidR="00796C42" w:rsidRPr="00A705BF" w:rsidRDefault="00714363">
      <w:pPr>
        <w:pStyle w:val="31"/>
        <w:tabs>
          <w:tab w:val="left" w:pos="1440"/>
          <w:tab w:val="right" w:leader="dot" w:pos="8296"/>
        </w:tabs>
        <w:rPr>
          <w:b/>
          <w:noProof/>
          <w:kern w:val="2"/>
          <w:sz w:val="24"/>
        </w:rPr>
      </w:pPr>
      <w:hyperlink w:anchor="_Toc440892356" w:history="1">
        <w:r w:rsidR="00796C42" w:rsidRPr="00A705BF">
          <w:rPr>
            <w:rStyle w:val="aa"/>
            <w:b/>
            <w:noProof/>
          </w:rPr>
          <w:t>3.2.1.3</w:t>
        </w:r>
        <w:r w:rsidR="00796C42" w:rsidRPr="00A705BF">
          <w:rPr>
            <w:b/>
            <w:noProof/>
            <w:kern w:val="2"/>
            <w:sz w:val="24"/>
          </w:rPr>
          <w:tab/>
        </w:r>
        <w:r w:rsidR="00796C42" w:rsidRPr="00A705BF">
          <w:rPr>
            <w:rStyle w:val="aa"/>
            <w:b/>
            <w:noProof/>
          </w:rPr>
          <w:t>iperf3</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_Toc440892356 \h </w:instrText>
        </w:r>
        <w:r w:rsidR="00796C42" w:rsidRPr="00A705BF">
          <w:rPr>
            <w:b/>
            <w:noProof/>
            <w:webHidden/>
          </w:rPr>
        </w:r>
        <w:r w:rsidR="00796C42" w:rsidRPr="00A705BF">
          <w:rPr>
            <w:b/>
            <w:noProof/>
            <w:webHidden/>
          </w:rPr>
          <w:fldChar w:fldCharType="separate"/>
        </w:r>
        <w:r w:rsidR="00796C42" w:rsidRPr="00A705BF">
          <w:rPr>
            <w:b/>
            <w:noProof/>
            <w:webHidden/>
          </w:rPr>
          <w:t>17</w:t>
        </w:r>
        <w:r w:rsidR="00796C42" w:rsidRPr="00A705BF">
          <w:rPr>
            <w:b/>
            <w:noProof/>
            <w:webHidden/>
          </w:rPr>
          <w:fldChar w:fldCharType="end"/>
        </w:r>
      </w:hyperlink>
    </w:p>
    <w:p w:rsidR="00796C42" w:rsidRPr="00A705BF" w:rsidRDefault="00714363">
      <w:pPr>
        <w:pStyle w:val="31"/>
        <w:tabs>
          <w:tab w:val="left" w:pos="1440"/>
          <w:tab w:val="right" w:leader="dot" w:pos="8296"/>
        </w:tabs>
        <w:rPr>
          <w:b/>
          <w:noProof/>
          <w:kern w:val="2"/>
          <w:sz w:val="24"/>
        </w:rPr>
      </w:pPr>
      <w:hyperlink w:anchor="_Toc440892357" w:history="1">
        <w:r w:rsidR="00796C42" w:rsidRPr="00A705BF">
          <w:rPr>
            <w:rStyle w:val="aa"/>
            <w:b/>
            <w:noProof/>
          </w:rPr>
          <w:t>3.2.1.4</w:t>
        </w:r>
        <w:r w:rsidR="00796C42" w:rsidRPr="00A705BF">
          <w:rPr>
            <w:b/>
            <w:noProof/>
            <w:kern w:val="2"/>
            <w:sz w:val="24"/>
          </w:rPr>
          <w:tab/>
        </w:r>
        <w:r w:rsidR="00796C42" w:rsidRPr="00A705BF">
          <w:rPr>
            <w:rStyle w:val="aa"/>
            <w:b/>
            <w:noProof/>
          </w:rPr>
          <w:t>Network manager</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_Toc440892357 \h </w:instrText>
        </w:r>
        <w:r w:rsidR="00796C42" w:rsidRPr="00A705BF">
          <w:rPr>
            <w:b/>
            <w:noProof/>
            <w:webHidden/>
          </w:rPr>
        </w:r>
        <w:r w:rsidR="00796C42" w:rsidRPr="00A705BF">
          <w:rPr>
            <w:b/>
            <w:noProof/>
            <w:webHidden/>
          </w:rPr>
          <w:fldChar w:fldCharType="separate"/>
        </w:r>
        <w:r w:rsidR="00796C42" w:rsidRPr="00A705BF">
          <w:rPr>
            <w:b/>
            <w:noProof/>
            <w:webHidden/>
          </w:rPr>
          <w:t>26</w:t>
        </w:r>
        <w:r w:rsidR="00796C42" w:rsidRPr="00A705BF">
          <w:rPr>
            <w:b/>
            <w:noProof/>
            <w:webHidden/>
          </w:rPr>
          <w:fldChar w:fldCharType="end"/>
        </w:r>
      </w:hyperlink>
    </w:p>
    <w:p w:rsidR="00796C42" w:rsidRPr="00A705BF" w:rsidRDefault="00714363">
      <w:pPr>
        <w:pStyle w:val="31"/>
        <w:tabs>
          <w:tab w:val="left" w:pos="1440"/>
          <w:tab w:val="right" w:leader="dot" w:pos="8296"/>
        </w:tabs>
        <w:rPr>
          <w:b/>
          <w:noProof/>
          <w:kern w:val="2"/>
          <w:sz w:val="24"/>
        </w:rPr>
      </w:pPr>
      <w:hyperlink w:anchor="_Toc440892358" w:history="1">
        <w:r w:rsidR="00796C42" w:rsidRPr="00A705BF">
          <w:rPr>
            <w:rStyle w:val="aa"/>
            <w:b/>
            <w:noProof/>
          </w:rPr>
          <w:t>3.2.1.5</w:t>
        </w:r>
        <w:r w:rsidR="00796C42" w:rsidRPr="00A705BF">
          <w:rPr>
            <w:b/>
            <w:noProof/>
            <w:kern w:val="2"/>
            <w:sz w:val="24"/>
          </w:rPr>
          <w:tab/>
        </w:r>
        <w:r w:rsidR="00796C42" w:rsidRPr="00A705BF">
          <w:rPr>
            <w:rStyle w:val="aa"/>
            <w:b/>
            <w:noProof/>
          </w:rPr>
          <w:t>System command</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_Toc440892358 \h </w:instrText>
        </w:r>
        <w:r w:rsidR="00796C42" w:rsidRPr="00A705BF">
          <w:rPr>
            <w:b/>
            <w:noProof/>
            <w:webHidden/>
          </w:rPr>
        </w:r>
        <w:r w:rsidR="00796C42" w:rsidRPr="00A705BF">
          <w:rPr>
            <w:b/>
            <w:noProof/>
            <w:webHidden/>
          </w:rPr>
          <w:fldChar w:fldCharType="separate"/>
        </w:r>
        <w:r w:rsidR="00796C42" w:rsidRPr="00A705BF">
          <w:rPr>
            <w:b/>
            <w:noProof/>
            <w:webHidden/>
          </w:rPr>
          <w:t>26</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59" w:history="1">
        <w:r w:rsidR="00796C42" w:rsidRPr="00A705BF">
          <w:rPr>
            <w:rStyle w:val="aa"/>
            <w:b/>
            <w:noProof/>
          </w:rPr>
          <w:t>3.3</w:t>
        </w:r>
        <w:r w:rsidR="00796C42" w:rsidRPr="00A705BF">
          <w:rPr>
            <w:b/>
            <w:noProof/>
            <w:kern w:val="2"/>
            <w:sz w:val="24"/>
          </w:rPr>
          <w:tab/>
        </w:r>
        <w:r w:rsidR="00796C42" w:rsidRPr="00A705BF">
          <w:rPr>
            <w:rStyle w:val="aa"/>
            <w:b/>
            <w:noProof/>
          </w:rPr>
          <w:t>General command</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_Toc440892359 \h </w:instrText>
        </w:r>
        <w:r w:rsidR="00796C42" w:rsidRPr="00A705BF">
          <w:rPr>
            <w:b/>
            <w:noProof/>
            <w:webHidden/>
          </w:rPr>
        </w:r>
        <w:r w:rsidR="00796C42" w:rsidRPr="00A705BF">
          <w:rPr>
            <w:b/>
            <w:noProof/>
            <w:webHidden/>
          </w:rPr>
          <w:fldChar w:fldCharType="separate"/>
        </w:r>
        <w:r w:rsidR="00796C42" w:rsidRPr="00A705BF">
          <w:rPr>
            <w:b/>
            <w:noProof/>
            <w:webHidden/>
          </w:rPr>
          <w:t>27</w:t>
        </w:r>
        <w:r w:rsidR="00796C42" w:rsidRPr="00A705BF">
          <w:rPr>
            <w:b/>
            <w:noProof/>
            <w:webHidden/>
          </w:rPr>
          <w:fldChar w:fldCharType="end"/>
        </w:r>
      </w:hyperlink>
    </w:p>
    <w:p w:rsidR="00796C42" w:rsidRPr="00A705BF" w:rsidRDefault="00714363">
      <w:pPr>
        <w:pStyle w:val="21"/>
        <w:tabs>
          <w:tab w:val="left" w:pos="960"/>
          <w:tab w:val="right" w:leader="dot" w:pos="8296"/>
        </w:tabs>
        <w:rPr>
          <w:b/>
          <w:noProof/>
          <w:kern w:val="2"/>
          <w:sz w:val="24"/>
        </w:rPr>
      </w:pPr>
      <w:hyperlink w:anchor="_Toc440892360" w:history="1">
        <w:r w:rsidR="00796C42" w:rsidRPr="00A705BF">
          <w:rPr>
            <w:rStyle w:val="aa"/>
            <w:b/>
            <w:noProof/>
          </w:rPr>
          <w:t>3.4</w:t>
        </w:r>
        <w:r w:rsidR="00796C42" w:rsidRPr="00A705BF">
          <w:rPr>
            <w:b/>
            <w:noProof/>
            <w:kern w:val="2"/>
            <w:sz w:val="24"/>
          </w:rPr>
          <w:tab/>
        </w:r>
        <w:r w:rsidR="00796C42" w:rsidRPr="00A705BF">
          <w:rPr>
            <w:rStyle w:val="aa"/>
            <w:b/>
            <w:noProof/>
          </w:rPr>
          <w:t>Engineer mode</w:t>
        </w:r>
        <w:r w:rsidR="00796C42" w:rsidRPr="00A705BF">
          <w:rPr>
            <w:b/>
            <w:noProof/>
            <w:webHidden/>
          </w:rPr>
          <w:tab/>
        </w:r>
        <w:r w:rsidR="00796C42" w:rsidRPr="00A705BF">
          <w:rPr>
            <w:b/>
            <w:noProof/>
            <w:webHidden/>
          </w:rPr>
          <w:fldChar w:fldCharType="begin"/>
        </w:r>
        <w:r w:rsidR="00796C42" w:rsidRPr="00A705BF">
          <w:rPr>
            <w:b/>
            <w:noProof/>
            <w:webHidden/>
          </w:rPr>
          <w:instrText xml:space="preserve"> PAGEREF _Toc440892360 \h </w:instrText>
        </w:r>
        <w:r w:rsidR="00796C42" w:rsidRPr="00A705BF">
          <w:rPr>
            <w:b/>
            <w:noProof/>
            <w:webHidden/>
          </w:rPr>
        </w:r>
        <w:r w:rsidR="00796C42" w:rsidRPr="00A705BF">
          <w:rPr>
            <w:b/>
            <w:noProof/>
            <w:webHidden/>
          </w:rPr>
          <w:fldChar w:fldCharType="separate"/>
        </w:r>
        <w:r w:rsidR="00796C42" w:rsidRPr="00A705BF">
          <w:rPr>
            <w:b/>
            <w:noProof/>
            <w:webHidden/>
          </w:rPr>
          <w:t>28</w:t>
        </w:r>
        <w:r w:rsidR="00796C42" w:rsidRPr="00A705BF">
          <w:rPr>
            <w:b/>
            <w:noProof/>
            <w:webHidden/>
          </w:rPr>
          <w:fldChar w:fldCharType="end"/>
        </w:r>
      </w:hyperlink>
    </w:p>
    <w:p w:rsidR="00D05F9F" w:rsidRDefault="00100F7E" w:rsidP="00D05F9F">
      <w:pPr>
        <w:jc w:val="both"/>
      </w:pPr>
      <w:r w:rsidRPr="00A705BF">
        <w:rPr>
          <w:b/>
        </w:rPr>
        <w:fldChar w:fldCharType="end"/>
      </w:r>
    </w:p>
    <w:p w:rsidR="00D05F9F" w:rsidRDefault="00D05F9F" w:rsidP="00D05F9F">
      <w:pPr>
        <w:jc w:val="both"/>
      </w:pPr>
    </w:p>
    <w:p w:rsidR="00D05F9F" w:rsidRDefault="00D05F9F" w:rsidP="00D05F9F">
      <w:pPr>
        <w:jc w:val="both"/>
      </w:pPr>
    </w:p>
    <w:p w:rsidR="00D05F9F" w:rsidRDefault="00D05F9F" w:rsidP="00D05F9F">
      <w:pPr>
        <w:widowControl/>
      </w:pPr>
      <w:r>
        <w:br w:type="page"/>
      </w:r>
    </w:p>
    <w:p w:rsidR="00D05F9F" w:rsidRPr="00517EA3" w:rsidRDefault="00D05F9F" w:rsidP="005D7588">
      <w:pPr>
        <w:pStyle w:val="a9"/>
        <w:numPr>
          <w:ilvl w:val="0"/>
          <w:numId w:val="3"/>
        </w:numPr>
        <w:ind w:leftChars="0" w:left="537" w:hangingChars="149" w:hanging="537"/>
        <w:jc w:val="both"/>
        <w:outlineLvl w:val="0"/>
        <w:rPr>
          <w:b/>
          <w:sz w:val="36"/>
          <w:szCs w:val="36"/>
        </w:rPr>
      </w:pPr>
      <w:bookmarkStart w:id="0" w:name="_Toc440892341"/>
      <w:r w:rsidRPr="00517EA3">
        <w:rPr>
          <w:rFonts w:hint="eastAsia"/>
          <w:b/>
          <w:sz w:val="36"/>
          <w:szCs w:val="36"/>
        </w:rPr>
        <w:lastRenderedPageBreak/>
        <w:t>Introduction</w:t>
      </w:r>
      <w:bookmarkEnd w:id="0"/>
    </w:p>
    <w:p w:rsidR="007A2B80" w:rsidRDefault="00D05F9F" w:rsidP="007A2B80">
      <w:pPr>
        <w:ind w:left="360"/>
        <w:jc w:val="both"/>
      </w:pPr>
      <w:proofErr w:type="spellStart"/>
      <w:r>
        <w:rPr>
          <w:rFonts w:hint="eastAsia"/>
        </w:rPr>
        <w:t>iComm</w:t>
      </w:r>
      <w:r>
        <w:t>’</w:t>
      </w:r>
      <w:r>
        <w:rPr>
          <w:rFonts w:hint="eastAsia"/>
        </w:rPr>
        <w:t>s</w:t>
      </w:r>
      <w:proofErr w:type="spellEnd"/>
      <w:r>
        <w:rPr>
          <w:rFonts w:hint="eastAsia"/>
        </w:rPr>
        <w:t xml:space="preserve"> Wi-Fi </w:t>
      </w:r>
      <w:r w:rsidR="00DB45B5">
        <w:rPr>
          <w:rFonts w:hint="eastAsia"/>
        </w:rPr>
        <w:t>6030</w:t>
      </w:r>
      <w:r w:rsidR="007147D0">
        <w:rPr>
          <w:rFonts w:hint="eastAsia"/>
        </w:rPr>
        <w:t xml:space="preserve"> </w:t>
      </w:r>
      <w:r>
        <w:rPr>
          <w:rFonts w:hint="eastAsia"/>
        </w:rPr>
        <w:t xml:space="preserve">module is dedicated designed for </w:t>
      </w:r>
      <w:r w:rsidR="008A3EB4">
        <w:rPr>
          <w:rFonts w:hint="eastAsia"/>
        </w:rPr>
        <w:t>Wireless</w:t>
      </w:r>
      <w:r>
        <w:rPr>
          <w:rFonts w:hint="eastAsia"/>
        </w:rPr>
        <w:t xml:space="preserve"> product. T</w:t>
      </w:r>
      <w:r w:rsidR="008A3EB4">
        <w:rPr>
          <w:rFonts w:hint="eastAsia"/>
        </w:rPr>
        <w:t>his solution</w:t>
      </w:r>
      <w:r>
        <w:rPr>
          <w:rFonts w:hint="eastAsia"/>
        </w:rPr>
        <w:t xml:space="preserve"> includ</w:t>
      </w:r>
      <w:r w:rsidR="003B405D">
        <w:rPr>
          <w:rFonts w:hint="eastAsia"/>
        </w:rPr>
        <w:t>es Wi-Fi driver, Embedded OS,</w:t>
      </w:r>
      <w:r>
        <w:rPr>
          <w:rFonts w:hint="eastAsia"/>
        </w:rPr>
        <w:t xml:space="preserve"> TCP/IP </w:t>
      </w:r>
      <w:r w:rsidR="007147D0">
        <w:rPr>
          <w:rFonts w:hint="eastAsia"/>
        </w:rPr>
        <w:t>stack</w:t>
      </w:r>
      <w:r w:rsidR="003B405D">
        <w:rPr>
          <w:rFonts w:hint="eastAsia"/>
        </w:rPr>
        <w:t xml:space="preserve"> and some applications</w:t>
      </w:r>
      <w:r>
        <w:rPr>
          <w:rFonts w:hint="eastAsia"/>
        </w:rPr>
        <w:t>.</w:t>
      </w:r>
      <w:r w:rsidR="008A3EB4">
        <w:rPr>
          <w:rFonts w:hint="eastAsia"/>
        </w:rPr>
        <w:t xml:space="preserve"> </w:t>
      </w:r>
      <w:r w:rsidR="00436FDF">
        <w:rPr>
          <w:rFonts w:hint="eastAsia"/>
        </w:rPr>
        <w:t>The following section</w:t>
      </w:r>
      <w:r w:rsidR="008A3EB4">
        <w:rPr>
          <w:rFonts w:hint="eastAsia"/>
        </w:rPr>
        <w:t xml:space="preserve"> will describe how to control this device by c</w:t>
      </w:r>
      <w:r w:rsidR="00436FDF">
        <w:rPr>
          <w:rFonts w:hint="eastAsia"/>
        </w:rPr>
        <w:t>li command.</w:t>
      </w:r>
    </w:p>
    <w:p w:rsidR="007147D0" w:rsidRPr="00845CC4" w:rsidRDefault="007147D0" w:rsidP="00D05F9F">
      <w:pPr>
        <w:ind w:left="360"/>
        <w:jc w:val="both"/>
      </w:pPr>
    </w:p>
    <w:p w:rsidR="00D05F9F" w:rsidRDefault="00D05F9F" w:rsidP="00D05F9F">
      <w:pPr>
        <w:widowControl/>
      </w:pPr>
      <w:r>
        <w:br w:type="page"/>
      </w:r>
    </w:p>
    <w:p w:rsidR="00D05F9F" w:rsidRPr="00517EA3" w:rsidRDefault="00D05F9F" w:rsidP="005D7588">
      <w:pPr>
        <w:pStyle w:val="a9"/>
        <w:numPr>
          <w:ilvl w:val="0"/>
          <w:numId w:val="3"/>
        </w:numPr>
        <w:ind w:leftChars="0" w:left="537" w:hangingChars="149" w:hanging="537"/>
        <w:jc w:val="both"/>
        <w:outlineLvl w:val="0"/>
        <w:rPr>
          <w:b/>
          <w:sz w:val="36"/>
          <w:szCs w:val="36"/>
        </w:rPr>
      </w:pPr>
      <w:bookmarkStart w:id="1" w:name="_Toc440892342"/>
      <w:r w:rsidRPr="00517EA3">
        <w:rPr>
          <w:rFonts w:hint="eastAsia"/>
          <w:b/>
          <w:sz w:val="36"/>
          <w:szCs w:val="36"/>
        </w:rPr>
        <w:lastRenderedPageBreak/>
        <w:t>Features</w:t>
      </w:r>
      <w:bookmarkEnd w:id="1"/>
    </w:p>
    <w:p w:rsidR="000740A0" w:rsidRPr="000740A0" w:rsidRDefault="000740A0" w:rsidP="000740A0">
      <w:pPr>
        <w:pStyle w:val="a9"/>
        <w:numPr>
          <w:ilvl w:val="0"/>
          <w:numId w:val="14"/>
        </w:numPr>
        <w:ind w:leftChars="0"/>
        <w:jc w:val="both"/>
        <w:rPr>
          <w:vanish/>
        </w:rPr>
      </w:pPr>
    </w:p>
    <w:p w:rsidR="000740A0" w:rsidRPr="000740A0" w:rsidRDefault="000740A0" w:rsidP="000740A0">
      <w:pPr>
        <w:pStyle w:val="a9"/>
        <w:numPr>
          <w:ilvl w:val="0"/>
          <w:numId w:val="14"/>
        </w:numPr>
        <w:ind w:leftChars="0"/>
        <w:jc w:val="both"/>
        <w:rPr>
          <w:vanish/>
        </w:rPr>
      </w:pPr>
    </w:p>
    <w:p w:rsidR="000740A0" w:rsidRDefault="007147D0" w:rsidP="00CE7A4A">
      <w:pPr>
        <w:pStyle w:val="a9"/>
        <w:numPr>
          <w:ilvl w:val="1"/>
          <w:numId w:val="14"/>
        </w:numPr>
        <w:ind w:leftChars="0"/>
        <w:jc w:val="both"/>
        <w:outlineLvl w:val="1"/>
      </w:pPr>
      <w:bookmarkStart w:id="2" w:name="_Toc440892343"/>
      <w:r>
        <w:rPr>
          <w:rFonts w:hint="eastAsia"/>
        </w:rPr>
        <w:t>Wireless LAN Interface</w:t>
      </w:r>
      <w:bookmarkEnd w:id="2"/>
    </w:p>
    <w:p w:rsidR="007147D0" w:rsidRDefault="007457CF" w:rsidP="00503C2A">
      <w:pPr>
        <w:pStyle w:val="a9"/>
        <w:numPr>
          <w:ilvl w:val="1"/>
          <w:numId w:val="12"/>
        </w:numPr>
        <w:ind w:leftChars="0"/>
        <w:jc w:val="both"/>
      </w:pPr>
      <w:r>
        <w:rPr>
          <w:rFonts w:hint="eastAsia"/>
        </w:rPr>
        <w:t>IEEE 802.11 b/g</w:t>
      </w:r>
    </w:p>
    <w:p w:rsidR="00503C2A" w:rsidRDefault="00503C2A" w:rsidP="00503C2A">
      <w:pPr>
        <w:pStyle w:val="a9"/>
        <w:numPr>
          <w:ilvl w:val="1"/>
          <w:numId w:val="12"/>
        </w:numPr>
        <w:ind w:leftChars="0"/>
        <w:jc w:val="both"/>
      </w:pPr>
      <w:r>
        <w:rPr>
          <w:rFonts w:hint="eastAsia"/>
        </w:rPr>
        <w:t>2.4 GHz</w:t>
      </w:r>
      <w:r w:rsidR="000C3E78">
        <w:t>/5GHz</w:t>
      </w:r>
      <w:r>
        <w:rPr>
          <w:rFonts w:hint="eastAsia"/>
        </w:rPr>
        <w:t xml:space="preserve"> WLAN </w:t>
      </w:r>
      <w:r>
        <w:t>interface</w:t>
      </w:r>
    </w:p>
    <w:p w:rsidR="00F57A18" w:rsidRDefault="00F57A18" w:rsidP="00503C2A">
      <w:pPr>
        <w:pStyle w:val="a9"/>
        <w:numPr>
          <w:ilvl w:val="1"/>
          <w:numId w:val="12"/>
        </w:numPr>
        <w:ind w:leftChars="0"/>
        <w:jc w:val="both"/>
      </w:pPr>
      <w:r>
        <w:rPr>
          <w:rFonts w:hint="eastAsia"/>
        </w:rPr>
        <w:t>Station</w:t>
      </w:r>
      <w:r w:rsidR="0021012D">
        <w:rPr>
          <w:rFonts w:hint="eastAsia"/>
        </w:rPr>
        <w:t xml:space="preserve"> (Open/WEP/WPA-Personal /WPA2-Personal)</w:t>
      </w:r>
    </w:p>
    <w:p w:rsidR="007742D1" w:rsidRDefault="00B64766" w:rsidP="00503C2A">
      <w:pPr>
        <w:pStyle w:val="a9"/>
        <w:numPr>
          <w:ilvl w:val="1"/>
          <w:numId w:val="12"/>
        </w:numPr>
        <w:ind w:leftChars="0"/>
        <w:jc w:val="both"/>
      </w:pPr>
      <w:r>
        <w:rPr>
          <w:rFonts w:hint="eastAsia"/>
        </w:rPr>
        <w:t>S</w:t>
      </w:r>
      <w:r w:rsidR="009A27FD">
        <w:rPr>
          <w:rFonts w:hint="eastAsia"/>
        </w:rPr>
        <w:t>oft</w:t>
      </w:r>
      <w:r w:rsidR="00355CAC">
        <w:rPr>
          <w:rFonts w:hint="eastAsia"/>
        </w:rPr>
        <w:t xml:space="preserve"> </w:t>
      </w:r>
      <w:r w:rsidR="009A27FD">
        <w:rPr>
          <w:rFonts w:hint="eastAsia"/>
        </w:rPr>
        <w:t xml:space="preserve">AP mode </w:t>
      </w:r>
      <w:r w:rsidR="0021012D">
        <w:rPr>
          <w:rFonts w:hint="eastAsia"/>
        </w:rPr>
        <w:t>(Open</w:t>
      </w:r>
      <w:r w:rsidR="006E10FD">
        <w:rPr>
          <w:rFonts w:hint="eastAsia"/>
        </w:rPr>
        <w:t>/WEP</w:t>
      </w:r>
      <w:r w:rsidR="00BE3EE3">
        <w:rPr>
          <w:rFonts w:hint="eastAsia"/>
        </w:rPr>
        <w:t>/WPA2-Personal</w:t>
      </w:r>
      <w:r w:rsidR="0021012D">
        <w:rPr>
          <w:rFonts w:hint="eastAsia"/>
        </w:rPr>
        <w:t>)</w:t>
      </w:r>
    </w:p>
    <w:p w:rsidR="007147D0" w:rsidRDefault="007147D0" w:rsidP="00CE7A4A">
      <w:pPr>
        <w:pStyle w:val="a9"/>
        <w:numPr>
          <w:ilvl w:val="1"/>
          <w:numId w:val="14"/>
        </w:numPr>
        <w:ind w:leftChars="0"/>
        <w:jc w:val="both"/>
        <w:outlineLvl w:val="1"/>
      </w:pPr>
      <w:bookmarkStart w:id="3" w:name="_Toc440892344"/>
      <w:r>
        <w:rPr>
          <w:rFonts w:hint="eastAsia"/>
        </w:rPr>
        <w:t>Host Interface</w:t>
      </w:r>
      <w:bookmarkEnd w:id="3"/>
    </w:p>
    <w:p w:rsidR="00503C2A" w:rsidRDefault="00503C2A" w:rsidP="00503C2A">
      <w:pPr>
        <w:pStyle w:val="a9"/>
        <w:numPr>
          <w:ilvl w:val="1"/>
          <w:numId w:val="4"/>
        </w:numPr>
        <w:ind w:leftChars="0"/>
        <w:jc w:val="both"/>
      </w:pPr>
      <w:r>
        <w:rPr>
          <w:rFonts w:hint="eastAsia"/>
        </w:rPr>
        <w:t>Serial Interface</w:t>
      </w:r>
      <w:r w:rsidR="007742D1">
        <w:rPr>
          <w:rFonts w:hint="eastAsia"/>
        </w:rPr>
        <w:t xml:space="preserve"> (debug and data mode)</w:t>
      </w:r>
    </w:p>
    <w:p w:rsidR="00503C2A" w:rsidRDefault="00503C2A" w:rsidP="00503C2A">
      <w:pPr>
        <w:pStyle w:val="a9"/>
        <w:numPr>
          <w:ilvl w:val="1"/>
          <w:numId w:val="4"/>
        </w:numPr>
        <w:ind w:leftChars="0"/>
        <w:jc w:val="both"/>
      </w:pPr>
      <w:r>
        <w:rPr>
          <w:rFonts w:hint="eastAsia"/>
        </w:rPr>
        <w:t>SPI Interface</w:t>
      </w:r>
    </w:p>
    <w:p w:rsidR="00503C2A" w:rsidRDefault="00503C2A" w:rsidP="00503C2A">
      <w:pPr>
        <w:pStyle w:val="a9"/>
        <w:numPr>
          <w:ilvl w:val="1"/>
          <w:numId w:val="4"/>
        </w:numPr>
        <w:ind w:leftChars="0"/>
        <w:jc w:val="both"/>
      </w:pPr>
      <w:r>
        <w:rPr>
          <w:rFonts w:hint="eastAsia"/>
        </w:rPr>
        <w:t>I2C Interface</w:t>
      </w:r>
    </w:p>
    <w:p w:rsidR="00503C2A" w:rsidRDefault="00503C2A" w:rsidP="00503C2A">
      <w:pPr>
        <w:pStyle w:val="a9"/>
        <w:numPr>
          <w:ilvl w:val="1"/>
          <w:numId w:val="4"/>
        </w:numPr>
        <w:ind w:leftChars="0"/>
        <w:jc w:val="both"/>
      </w:pPr>
      <w:r>
        <w:rPr>
          <w:rFonts w:hint="eastAsia"/>
        </w:rPr>
        <w:t>GPIO Interface</w:t>
      </w:r>
    </w:p>
    <w:p w:rsidR="007147D0" w:rsidRDefault="007147D0" w:rsidP="00CE7A4A">
      <w:pPr>
        <w:pStyle w:val="a9"/>
        <w:numPr>
          <w:ilvl w:val="1"/>
          <w:numId w:val="14"/>
        </w:numPr>
        <w:ind w:leftChars="0"/>
        <w:jc w:val="both"/>
        <w:outlineLvl w:val="1"/>
      </w:pPr>
      <w:bookmarkStart w:id="4" w:name="_Toc440892345"/>
      <w:r>
        <w:rPr>
          <w:rFonts w:hint="eastAsia"/>
        </w:rPr>
        <w:t>Network Protocols</w:t>
      </w:r>
      <w:bookmarkEnd w:id="4"/>
    </w:p>
    <w:p w:rsidR="00503C2A" w:rsidRDefault="00503C2A" w:rsidP="00503C2A">
      <w:pPr>
        <w:pStyle w:val="a9"/>
        <w:numPr>
          <w:ilvl w:val="1"/>
          <w:numId w:val="4"/>
        </w:numPr>
        <w:ind w:leftChars="0"/>
        <w:jc w:val="both"/>
      </w:pPr>
      <w:r>
        <w:rPr>
          <w:rFonts w:hint="eastAsia"/>
        </w:rPr>
        <w:t>TCP</w:t>
      </w:r>
    </w:p>
    <w:p w:rsidR="00503C2A" w:rsidRDefault="00503C2A" w:rsidP="00503C2A">
      <w:pPr>
        <w:pStyle w:val="a9"/>
        <w:numPr>
          <w:ilvl w:val="1"/>
          <w:numId w:val="4"/>
        </w:numPr>
        <w:ind w:leftChars="0"/>
        <w:jc w:val="both"/>
      </w:pPr>
      <w:r>
        <w:rPr>
          <w:rFonts w:hint="eastAsia"/>
        </w:rPr>
        <w:t>UDP</w:t>
      </w:r>
    </w:p>
    <w:p w:rsidR="00503C2A" w:rsidRDefault="00503C2A" w:rsidP="00503C2A">
      <w:pPr>
        <w:pStyle w:val="a9"/>
        <w:numPr>
          <w:ilvl w:val="1"/>
          <w:numId w:val="4"/>
        </w:numPr>
        <w:ind w:leftChars="0"/>
        <w:jc w:val="both"/>
      </w:pPr>
      <w:r>
        <w:rPr>
          <w:rFonts w:hint="eastAsia"/>
        </w:rPr>
        <w:t>ARP</w:t>
      </w:r>
    </w:p>
    <w:p w:rsidR="00503C2A" w:rsidRDefault="00503C2A" w:rsidP="00503C2A">
      <w:pPr>
        <w:pStyle w:val="a9"/>
        <w:numPr>
          <w:ilvl w:val="1"/>
          <w:numId w:val="4"/>
        </w:numPr>
        <w:ind w:leftChars="0"/>
        <w:jc w:val="both"/>
      </w:pPr>
      <w:r>
        <w:rPr>
          <w:rFonts w:hint="eastAsia"/>
        </w:rPr>
        <w:t>ICMP</w:t>
      </w:r>
    </w:p>
    <w:p w:rsidR="00503C2A" w:rsidRDefault="00503C2A" w:rsidP="00503C2A">
      <w:pPr>
        <w:pStyle w:val="a9"/>
        <w:numPr>
          <w:ilvl w:val="1"/>
          <w:numId w:val="4"/>
        </w:numPr>
        <w:ind w:leftChars="0"/>
        <w:jc w:val="both"/>
      </w:pPr>
      <w:r>
        <w:rPr>
          <w:rFonts w:hint="eastAsia"/>
        </w:rPr>
        <w:t>IPv4</w:t>
      </w:r>
    </w:p>
    <w:p w:rsidR="004143E9" w:rsidRDefault="004143E9" w:rsidP="004143E9">
      <w:pPr>
        <w:pStyle w:val="a9"/>
        <w:numPr>
          <w:ilvl w:val="1"/>
          <w:numId w:val="4"/>
        </w:numPr>
        <w:ind w:leftChars="0"/>
        <w:jc w:val="both"/>
      </w:pPr>
      <w:r>
        <w:rPr>
          <w:rFonts w:hint="eastAsia"/>
        </w:rPr>
        <w:t>DHCP Client/Server</w:t>
      </w:r>
    </w:p>
    <w:p w:rsidR="00DF490C" w:rsidRDefault="00DF490C" w:rsidP="004143E9">
      <w:pPr>
        <w:pStyle w:val="a9"/>
        <w:numPr>
          <w:ilvl w:val="1"/>
          <w:numId w:val="4"/>
        </w:numPr>
        <w:ind w:leftChars="0"/>
        <w:jc w:val="both"/>
      </w:pPr>
      <w:r>
        <w:rPr>
          <w:rFonts w:hint="eastAsia"/>
        </w:rPr>
        <w:t>DNS client(option)</w:t>
      </w:r>
    </w:p>
    <w:p w:rsidR="007147D0" w:rsidRDefault="007147D0" w:rsidP="00CE7A4A">
      <w:pPr>
        <w:pStyle w:val="a9"/>
        <w:numPr>
          <w:ilvl w:val="1"/>
          <w:numId w:val="14"/>
        </w:numPr>
        <w:ind w:leftChars="0"/>
        <w:jc w:val="both"/>
        <w:outlineLvl w:val="1"/>
      </w:pPr>
      <w:bookmarkStart w:id="5" w:name="_Toc440892346"/>
      <w:r>
        <w:rPr>
          <w:rFonts w:hint="eastAsia"/>
        </w:rPr>
        <w:t>Management &amp; Control</w:t>
      </w:r>
      <w:bookmarkEnd w:id="5"/>
    </w:p>
    <w:p w:rsidR="00503C2A" w:rsidRDefault="00947EE9" w:rsidP="00503C2A">
      <w:pPr>
        <w:pStyle w:val="a9"/>
        <w:numPr>
          <w:ilvl w:val="1"/>
          <w:numId w:val="4"/>
        </w:numPr>
        <w:ind w:leftChars="0"/>
        <w:jc w:val="both"/>
      </w:pPr>
      <w:r>
        <w:rPr>
          <w:rFonts w:hint="eastAsia"/>
        </w:rPr>
        <w:t>C</w:t>
      </w:r>
      <w:r w:rsidR="009B0612">
        <w:rPr>
          <w:rFonts w:hint="eastAsia"/>
        </w:rPr>
        <w:t>ommand line interface</w:t>
      </w:r>
    </w:p>
    <w:p w:rsidR="007147D0" w:rsidRDefault="0057239D" w:rsidP="00CE7A4A">
      <w:pPr>
        <w:pStyle w:val="a9"/>
        <w:numPr>
          <w:ilvl w:val="1"/>
          <w:numId w:val="14"/>
        </w:numPr>
        <w:ind w:leftChars="0"/>
        <w:jc w:val="both"/>
        <w:outlineLvl w:val="1"/>
      </w:pPr>
      <w:bookmarkStart w:id="6" w:name="_Toc440892347"/>
      <w:proofErr w:type="spellStart"/>
      <w:r>
        <w:rPr>
          <w:rFonts w:hint="eastAsia"/>
        </w:rPr>
        <w:t>WiFi</w:t>
      </w:r>
      <w:proofErr w:type="spellEnd"/>
      <w:r>
        <w:rPr>
          <w:rFonts w:hint="eastAsia"/>
        </w:rPr>
        <w:t xml:space="preserve">-Chip </w:t>
      </w:r>
      <w:r w:rsidR="007147D0">
        <w:rPr>
          <w:rFonts w:hint="eastAsia"/>
        </w:rPr>
        <w:t>Architecture</w:t>
      </w:r>
      <w:bookmarkEnd w:id="6"/>
    </w:p>
    <w:p w:rsidR="00503C2A" w:rsidRDefault="00503C2A" w:rsidP="00503C2A">
      <w:pPr>
        <w:pStyle w:val="a9"/>
        <w:numPr>
          <w:ilvl w:val="1"/>
          <w:numId w:val="4"/>
        </w:numPr>
        <w:ind w:leftChars="0"/>
        <w:jc w:val="both"/>
      </w:pPr>
      <w:proofErr w:type="spellStart"/>
      <w:r>
        <w:rPr>
          <w:rFonts w:hint="eastAsia"/>
        </w:rPr>
        <w:t>iComm</w:t>
      </w:r>
      <w:proofErr w:type="spellEnd"/>
      <w:r>
        <w:rPr>
          <w:rFonts w:hint="eastAsia"/>
        </w:rPr>
        <w:t xml:space="preserve"> ARM7 processor</w:t>
      </w:r>
    </w:p>
    <w:p w:rsidR="00503C2A" w:rsidRDefault="00503C2A" w:rsidP="00503C2A">
      <w:pPr>
        <w:pStyle w:val="a9"/>
        <w:numPr>
          <w:ilvl w:val="1"/>
          <w:numId w:val="4"/>
        </w:numPr>
        <w:ind w:leftChars="0"/>
        <w:jc w:val="both"/>
      </w:pPr>
      <w:r>
        <w:rPr>
          <w:rFonts w:hint="eastAsia"/>
        </w:rPr>
        <w:t>192 KB SRAM</w:t>
      </w:r>
    </w:p>
    <w:p w:rsidR="000740A0" w:rsidRPr="000740A0" w:rsidRDefault="000740A0" w:rsidP="000740A0">
      <w:pPr>
        <w:pStyle w:val="a9"/>
        <w:numPr>
          <w:ilvl w:val="0"/>
          <w:numId w:val="16"/>
        </w:numPr>
        <w:ind w:leftChars="0"/>
        <w:jc w:val="both"/>
        <w:rPr>
          <w:vanish/>
        </w:rPr>
      </w:pPr>
    </w:p>
    <w:p w:rsidR="000740A0" w:rsidRPr="000740A0" w:rsidRDefault="000740A0" w:rsidP="000740A0">
      <w:pPr>
        <w:pStyle w:val="a9"/>
        <w:numPr>
          <w:ilvl w:val="0"/>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0740A0" w:rsidRPr="000740A0" w:rsidRDefault="000740A0" w:rsidP="000740A0">
      <w:pPr>
        <w:pStyle w:val="a9"/>
        <w:numPr>
          <w:ilvl w:val="1"/>
          <w:numId w:val="16"/>
        </w:numPr>
        <w:ind w:leftChars="0"/>
        <w:jc w:val="both"/>
        <w:rPr>
          <w:vanish/>
        </w:rPr>
      </w:pPr>
    </w:p>
    <w:p w:rsidR="007147D0" w:rsidRDefault="007147D0" w:rsidP="000740A0">
      <w:pPr>
        <w:pStyle w:val="a9"/>
        <w:ind w:leftChars="0" w:left="840"/>
        <w:jc w:val="both"/>
      </w:pPr>
    </w:p>
    <w:p w:rsidR="00D05F9F" w:rsidRDefault="00D05F9F" w:rsidP="00D05F9F">
      <w:pPr>
        <w:jc w:val="both"/>
      </w:pPr>
    </w:p>
    <w:p w:rsidR="00D05F9F" w:rsidRDefault="00D05F9F" w:rsidP="00D05F9F">
      <w:pPr>
        <w:widowControl/>
      </w:pPr>
      <w:r>
        <w:br w:type="page"/>
      </w:r>
    </w:p>
    <w:p w:rsidR="004D4DC6" w:rsidRPr="004D4DC6" w:rsidRDefault="009C2F49" w:rsidP="005D7588">
      <w:pPr>
        <w:pStyle w:val="a9"/>
        <w:numPr>
          <w:ilvl w:val="0"/>
          <w:numId w:val="3"/>
        </w:numPr>
        <w:ind w:leftChars="0" w:left="537" w:hangingChars="149" w:hanging="537"/>
        <w:jc w:val="both"/>
        <w:outlineLvl w:val="0"/>
        <w:rPr>
          <w:b/>
          <w:sz w:val="36"/>
          <w:szCs w:val="36"/>
        </w:rPr>
      </w:pPr>
      <w:bookmarkStart w:id="7" w:name="_Toc440892348"/>
      <w:r>
        <w:rPr>
          <w:rFonts w:hint="eastAsia"/>
          <w:b/>
          <w:sz w:val="36"/>
          <w:szCs w:val="36"/>
        </w:rPr>
        <w:lastRenderedPageBreak/>
        <w:t>Device Function</w:t>
      </w:r>
      <w:r w:rsidR="000740A0">
        <w:rPr>
          <w:rFonts w:hint="eastAsia"/>
          <w:b/>
          <w:sz w:val="36"/>
          <w:szCs w:val="36"/>
        </w:rPr>
        <w:t xml:space="preserve"> Description</w:t>
      </w:r>
      <w:bookmarkEnd w:id="7"/>
    </w:p>
    <w:p w:rsidR="009C2F49" w:rsidRDefault="004D4DC6" w:rsidP="00D05F9F">
      <w:pPr>
        <w:ind w:left="360"/>
        <w:jc w:val="both"/>
      </w:pPr>
      <w:r>
        <w:rPr>
          <w:rFonts w:hint="eastAsia"/>
        </w:rPr>
        <w:t xml:space="preserve">Our </w:t>
      </w:r>
      <w:r w:rsidR="00F87D28">
        <w:t>solution provides</w:t>
      </w:r>
      <w:r>
        <w:rPr>
          <w:rFonts w:hint="eastAsia"/>
        </w:rPr>
        <w:t xml:space="preserve"> console command to </w:t>
      </w:r>
      <w:r w:rsidR="00D73213">
        <w:rPr>
          <w:rFonts w:hint="eastAsia"/>
        </w:rPr>
        <w:t>c</w:t>
      </w:r>
      <w:r w:rsidR="00DB45B5">
        <w:rPr>
          <w:rFonts w:hint="eastAsia"/>
        </w:rPr>
        <w:t xml:space="preserve">ommunicate and control </w:t>
      </w:r>
      <w:proofErr w:type="spellStart"/>
      <w:r w:rsidR="00DB45B5">
        <w:rPr>
          <w:rFonts w:hint="eastAsia"/>
        </w:rPr>
        <w:t>iComm</w:t>
      </w:r>
      <w:proofErr w:type="spellEnd"/>
      <w:r w:rsidR="00DB45B5">
        <w:rPr>
          <w:rFonts w:hint="eastAsia"/>
        </w:rPr>
        <w:t xml:space="preserve"> 603</w:t>
      </w:r>
      <w:r w:rsidR="00D73213">
        <w:rPr>
          <w:rFonts w:hint="eastAsia"/>
        </w:rPr>
        <w:t>0</w:t>
      </w:r>
      <w:r w:rsidR="00084D87">
        <w:rPr>
          <w:rFonts w:hint="eastAsia"/>
        </w:rPr>
        <w:t xml:space="preserve"> module</w:t>
      </w:r>
      <w:r w:rsidR="00D73213">
        <w:rPr>
          <w:rFonts w:hint="eastAsia"/>
        </w:rPr>
        <w:t>. The f</w:t>
      </w:r>
      <w:r w:rsidR="00D05F9F">
        <w:rPr>
          <w:rFonts w:hint="eastAsia"/>
        </w:rPr>
        <w:t>o</w:t>
      </w:r>
      <w:r w:rsidR="00AB670C">
        <w:rPr>
          <w:rFonts w:hint="eastAsia"/>
        </w:rPr>
        <w:t xml:space="preserve">llowing section describes </w:t>
      </w:r>
      <w:r w:rsidR="009C2F49">
        <w:rPr>
          <w:rFonts w:hint="eastAsia"/>
        </w:rPr>
        <w:t xml:space="preserve">how </w:t>
      </w:r>
      <w:r w:rsidR="00BA0C2C">
        <w:rPr>
          <w:rFonts w:hint="eastAsia"/>
        </w:rPr>
        <w:t xml:space="preserve">to </w:t>
      </w:r>
      <w:r w:rsidR="00895AC7">
        <w:rPr>
          <w:rFonts w:hint="eastAsia"/>
        </w:rPr>
        <w:t xml:space="preserve">use </w:t>
      </w:r>
      <w:r w:rsidR="00562B5A">
        <w:rPr>
          <w:rFonts w:hint="eastAsia"/>
        </w:rPr>
        <w:t>it</w:t>
      </w:r>
    </w:p>
    <w:p w:rsidR="00FE229C" w:rsidRPr="00215554" w:rsidRDefault="00FE229C" w:rsidP="00D05F9F">
      <w:pPr>
        <w:ind w:left="360"/>
        <w:jc w:val="both"/>
      </w:pPr>
    </w:p>
    <w:p w:rsidR="00791628" w:rsidRPr="00791628" w:rsidRDefault="00791628" w:rsidP="00791628">
      <w:pPr>
        <w:pStyle w:val="a9"/>
        <w:numPr>
          <w:ilvl w:val="0"/>
          <w:numId w:val="17"/>
        </w:numPr>
        <w:ind w:leftChars="0"/>
        <w:jc w:val="both"/>
        <w:rPr>
          <w:b/>
          <w:vanish/>
        </w:rPr>
      </w:pPr>
    </w:p>
    <w:p w:rsidR="00791628" w:rsidRPr="00791628" w:rsidRDefault="00791628" w:rsidP="00791628">
      <w:pPr>
        <w:pStyle w:val="a9"/>
        <w:numPr>
          <w:ilvl w:val="0"/>
          <w:numId w:val="17"/>
        </w:numPr>
        <w:ind w:leftChars="0"/>
        <w:jc w:val="both"/>
        <w:rPr>
          <w:b/>
          <w:vanish/>
        </w:rPr>
      </w:pPr>
    </w:p>
    <w:p w:rsidR="00791628" w:rsidRPr="00791628" w:rsidRDefault="00791628" w:rsidP="00791628">
      <w:pPr>
        <w:pStyle w:val="a9"/>
        <w:numPr>
          <w:ilvl w:val="0"/>
          <w:numId w:val="17"/>
        </w:numPr>
        <w:ind w:leftChars="0"/>
        <w:jc w:val="both"/>
        <w:rPr>
          <w:b/>
          <w:vanish/>
        </w:rPr>
      </w:pPr>
    </w:p>
    <w:p w:rsidR="00FE229C" w:rsidRPr="00F755BC" w:rsidRDefault="00FE229C" w:rsidP="005D7588">
      <w:pPr>
        <w:pStyle w:val="a9"/>
        <w:numPr>
          <w:ilvl w:val="1"/>
          <w:numId w:val="17"/>
        </w:numPr>
        <w:ind w:leftChars="0"/>
        <w:jc w:val="both"/>
        <w:outlineLvl w:val="1"/>
        <w:rPr>
          <w:b/>
          <w:sz w:val="32"/>
          <w:szCs w:val="32"/>
        </w:rPr>
      </w:pPr>
      <w:bookmarkStart w:id="8" w:name="_Toc440892349"/>
      <w:r w:rsidRPr="00F755BC">
        <w:rPr>
          <w:rFonts w:hint="eastAsia"/>
          <w:b/>
          <w:sz w:val="32"/>
          <w:szCs w:val="32"/>
        </w:rPr>
        <w:t>Wi</w:t>
      </w:r>
      <w:r w:rsidR="008F0F0E" w:rsidRPr="00F755BC">
        <w:rPr>
          <w:rFonts w:hint="eastAsia"/>
          <w:b/>
          <w:sz w:val="32"/>
          <w:szCs w:val="32"/>
        </w:rPr>
        <w:t>-</w:t>
      </w:r>
      <w:r w:rsidRPr="00F755BC">
        <w:rPr>
          <w:rFonts w:hint="eastAsia"/>
          <w:b/>
          <w:sz w:val="32"/>
          <w:szCs w:val="32"/>
        </w:rPr>
        <w:t>Fi</w:t>
      </w:r>
      <w:r w:rsidR="008F0F0E" w:rsidRPr="00F755BC">
        <w:rPr>
          <w:rFonts w:hint="eastAsia"/>
          <w:b/>
          <w:sz w:val="32"/>
          <w:szCs w:val="32"/>
        </w:rPr>
        <w:t xml:space="preserve"> </w:t>
      </w:r>
      <w:r w:rsidRPr="00F755BC">
        <w:rPr>
          <w:rFonts w:hint="eastAsia"/>
          <w:b/>
          <w:sz w:val="32"/>
          <w:szCs w:val="32"/>
        </w:rPr>
        <w:t>Mode</w:t>
      </w:r>
      <w:bookmarkEnd w:id="8"/>
    </w:p>
    <w:p w:rsidR="009C2F49" w:rsidRDefault="00B3304B" w:rsidP="005D7588">
      <w:pPr>
        <w:pStyle w:val="a9"/>
        <w:numPr>
          <w:ilvl w:val="2"/>
          <w:numId w:val="17"/>
        </w:numPr>
        <w:ind w:leftChars="0"/>
        <w:jc w:val="both"/>
        <w:outlineLvl w:val="2"/>
        <w:rPr>
          <w:b/>
          <w:sz w:val="28"/>
          <w:szCs w:val="28"/>
        </w:rPr>
      </w:pPr>
      <w:r>
        <w:rPr>
          <w:rFonts w:hint="eastAsia"/>
          <w:b/>
          <w:sz w:val="28"/>
          <w:szCs w:val="28"/>
        </w:rPr>
        <w:t xml:space="preserve"> </w:t>
      </w:r>
      <w:r w:rsidR="007A5B2A">
        <w:rPr>
          <w:b/>
          <w:sz w:val="28"/>
          <w:szCs w:val="28"/>
        </w:rPr>
        <w:t>Wireless Configur</w:t>
      </w:r>
      <w:r w:rsidR="00CF7E9A">
        <w:rPr>
          <w:b/>
          <w:sz w:val="28"/>
          <w:szCs w:val="28"/>
        </w:rPr>
        <w:t>e</w:t>
      </w:r>
    </w:p>
    <w:p w:rsidR="00850E3C" w:rsidRPr="00850E3C" w:rsidRDefault="00850E3C" w:rsidP="007A5B2A">
      <w:pPr>
        <w:pStyle w:val="4"/>
        <w:ind w:leftChars="300" w:left="720"/>
        <w:rPr>
          <w:rFonts w:hint="eastAsia"/>
          <w:sz w:val="28"/>
          <w:szCs w:val="28"/>
          <w:u w:val="single"/>
        </w:rPr>
      </w:pPr>
      <w:r>
        <w:rPr>
          <w:b/>
          <w:sz w:val="28"/>
          <w:szCs w:val="28"/>
          <w:u w:val="single"/>
        </w:rPr>
        <w:t>5G mode enable</w:t>
      </w:r>
    </w:p>
    <w:tbl>
      <w:tblPr>
        <w:tblStyle w:val="ac"/>
        <w:tblW w:w="0" w:type="auto"/>
        <w:jc w:val="center"/>
        <w:tblLook w:val="04A0" w:firstRow="1" w:lastRow="0" w:firstColumn="1" w:lastColumn="0" w:noHBand="0" w:noVBand="1"/>
      </w:tblPr>
      <w:tblGrid>
        <w:gridCol w:w="3846"/>
        <w:gridCol w:w="3846"/>
      </w:tblGrid>
      <w:tr w:rsidR="00850E3C" w:rsidTr="0083085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850E3C" w:rsidRDefault="00850E3C" w:rsidP="00830854">
            <w:r>
              <w:t>S</w:t>
            </w:r>
            <w:r>
              <w:rPr>
                <w:rFonts w:hint="eastAsia"/>
              </w:rPr>
              <w:t>yntax</w:t>
            </w:r>
          </w:p>
        </w:tc>
        <w:tc>
          <w:tcPr>
            <w:tcW w:w="3846" w:type="dxa"/>
            <w:tcBorders>
              <w:bottom w:val="outset" w:sz="6" w:space="0" w:color="auto"/>
            </w:tcBorders>
          </w:tcPr>
          <w:p w:rsidR="00850E3C" w:rsidRDefault="00850E3C" w:rsidP="0083085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850E3C" w:rsidRPr="00044AFC" w:rsidTr="0083085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850E3C" w:rsidRPr="003A0A95" w:rsidRDefault="00850E3C" w:rsidP="00830854">
            <w:pPr>
              <w:rPr>
                <w:b w:val="0"/>
                <w:i/>
                <w:sz w:val="20"/>
                <w:szCs w:val="20"/>
              </w:rPr>
            </w:pPr>
            <w:proofErr w:type="spellStart"/>
            <w:r>
              <w:rPr>
                <w:b w:val="0"/>
                <w:i/>
                <w:sz w:val="20"/>
                <w:szCs w:val="20"/>
              </w:rPr>
              <w:t>cfg</w:t>
            </w:r>
            <w:proofErr w:type="spellEnd"/>
            <w:r>
              <w:rPr>
                <w:b w:val="0"/>
                <w:i/>
                <w:sz w:val="20"/>
                <w:szCs w:val="20"/>
              </w:rPr>
              <w:t xml:space="preserve"> 5G [1/0]</w:t>
            </w:r>
          </w:p>
        </w:tc>
        <w:tc>
          <w:tcPr>
            <w:tcW w:w="3846" w:type="dxa"/>
            <w:tcBorders>
              <w:top w:val="outset" w:sz="6" w:space="0" w:color="auto"/>
            </w:tcBorders>
            <w:shd w:val="clear" w:color="auto" w:fill="FFFFFF" w:themeFill="background1"/>
          </w:tcPr>
          <w:p w:rsidR="00850E3C" w:rsidRDefault="00850E3C"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Enable the 5G mode</w:t>
            </w:r>
          </w:p>
          <w:p w:rsidR="00850E3C" w:rsidRPr="003A0A95" w:rsidRDefault="00850E3C"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 Disable the 5G mode</w:t>
            </w:r>
          </w:p>
        </w:tc>
      </w:tr>
    </w:tbl>
    <w:p w:rsidR="00850E3C" w:rsidRPr="00850E3C" w:rsidRDefault="00850E3C" w:rsidP="00850E3C">
      <w:pPr>
        <w:pStyle w:val="4"/>
        <w:ind w:left="480"/>
        <w:rPr>
          <w:rFonts w:hint="eastAsia"/>
          <w:sz w:val="28"/>
          <w:szCs w:val="28"/>
          <w:u w:val="single"/>
        </w:rPr>
      </w:pPr>
      <w:r>
        <w:rPr>
          <w:b/>
          <w:sz w:val="28"/>
          <w:szCs w:val="28"/>
          <w:u w:val="single"/>
        </w:rPr>
        <w:t>HT20 only on AP mode</w:t>
      </w:r>
    </w:p>
    <w:tbl>
      <w:tblPr>
        <w:tblStyle w:val="ac"/>
        <w:tblW w:w="0" w:type="auto"/>
        <w:jc w:val="center"/>
        <w:tblLook w:val="04A0" w:firstRow="1" w:lastRow="0" w:firstColumn="1" w:lastColumn="0" w:noHBand="0" w:noVBand="1"/>
      </w:tblPr>
      <w:tblGrid>
        <w:gridCol w:w="3846"/>
        <w:gridCol w:w="3846"/>
      </w:tblGrid>
      <w:tr w:rsidR="00850E3C" w:rsidTr="0083085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850E3C" w:rsidRDefault="00850E3C" w:rsidP="00830854">
            <w:r>
              <w:t>S</w:t>
            </w:r>
            <w:r>
              <w:rPr>
                <w:rFonts w:hint="eastAsia"/>
              </w:rPr>
              <w:t>yntax</w:t>
            </w:r>
          </w:p>
        </w:tc>
        <w:tc>
          <w:tcPr>
            <w:tcW w:w="3846" w:type="dxa"/>
            <w:tcBorders>
              <w:bottom w:val="outset" w:sz="6" w:space="0" w:color="auto"/>
            </w:tcBorders>
          </w:tcPr>
          <w:p w:rsidR="00850E3C" w:rsidRDefault="00850E3C" w:rsidP="0083085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850E3C" w:rsidRPr="003A0A95" w:rsidTr="0083085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850E3C" w:rsidRPr="003A0A95" w:rsidRDefault="00850E3C" w:rsidP="00830854">
            <w:pPr>
              <w:rPr>
                <w:b w:val="0"/>
                <w:i/>
                <w:sz w:val="20"/>
                <w:szCs w:val="20"/>
              </w:rPr>
            </w:pPr>
            <w:proofErr w:type="spellStart"/>
            <w:r>
              <w:rPr>
                <w:b w:val="0"/>
                <w:i/>
                <w:sz w:val="20"/>
                <w:szCs w:val="20"/>
              </w:rPr>
              <w:t>cfg</w:t>
            </w:r>
            <w:proofErr w:type="spellEnd"/>
            <w:r>
              <w:rPr>
                <w:b w:val="0"/>
                <w:i/>
                <w:sz w:val="20"/>
                <w:szCs w:val="20"/>
              </w:rPr>
              <w:t xml:space="preserve"> </w:t>
            </w:r>
            <w:r w:rsidR="0041270C" w:rsidRPr="0041270C">
              <w:rPr>
                <w:b w:val="0"/>
                <w:i/>
                <w:sz w:val="20"/>
                <w:szCs w:val="20"/>
              </w:rPr>
              <w:t>ap_ht20_only</w:t>
            </w:r>
            <w:r>
              <w:rPr>
                <w:b w:val="0"/>
                <w:i/>
                <w:sz w:val="20"/>
                <w:szCs w:val="20"/>
              </w:rPr>
              <w:t xml:space="preserve"> [1/0]</w:t>
            </w:r>
          </w:p>
        </w:tc>
        <w:tc>
          <w:tcPr>
            <w:tcW w:w="3846" w:type="dxa"/>
            <w:tcBorders>
              <w:top w:val="outset" w:sz="6" w:space="0" w:color="auto"/>
            </w:tcBorders>
            <w:shd w:val="clear" w:color="auto" w:fill="FFFFFF" w:themeFill="background1"/>
          </w:tcPr>
          <w:p w:rsidR="00850E3C" w:rsidRDefault="00850E3C"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w:t>
            </w:r>
            <w:r w:rsidR="0041270C">
              <w:rPr>
                <w:sz w:val="20"/>
                <w:szCs w:val="20"/>
              </w:rPr>
              <w:t>AP mode HT20 only</w:t>
            </w:r>
          </w:p>
          <w:p w:rsidR="00850E3C" w:rsidRPr="003A0A95" w:rsidRDefault="00850E3C"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“0” </w:t>
            </w:r>
            <w:r w:rsidR="0041270C">
              <w:rPr>
                <w:sz w:val="20"/>
                <w:szCs w:val="20"/>
              </w:rPr>
              <w:t>AP mode HT20/40</w:t>
            </w:r>
          </w:p>
        </w:tc>
      </w:tr>
    </w:tbl>
    <w:p w:rsidR="00850E3C" w:rsidRPr="00850E3C" w:rsidRDefault="00850E3C" w:rsidP="00850E3C">
      <w:pPr>
        <w:pStyle w:val="a9"/>
        <w:ind w:leftChars="0" w:left="1418"/>
        <w:jc w:val="both"/>
        <w:outlineLvl w:val="2"/>
        <w:rPr>
          <w:b/>
          <w:sz w:val="28"/>
          <w:szCs w:val="28"/>
        </w:rPr>
      </w:pPr>
    </w:p>
    <w:p w:rsidR="00175E2E" w:rsidRPr="00F755BC" w:rsidRDefault="00175E2E" w:rsidP="005D7588">
      <w:pPr>
        <w:pStyle w:val="a9"/>
        <w:numPr>
          <w:ilvl w:val="2"/>
          <w:numId w:val="17"/>
        </w:numPr>
        <w:ind w:leftChars="0"/>
        <w:jc w:val="both"/>
        <w:outlineLvl w:val="2"/>
        <w:rPr>
          <w:b/>
          <w:sz w:val="28"/>
          <w:szCs w:val="28"/>
        </w:rPr>
      </w:pPr>
      <w:r>
        <w:rPr>
          <w:rFonts w:hint="eastAsia"/>
          <w:b/>
          <w:sz w:val="28"/>
          <w:szCs w:val="28"/>
        </w:rPr>
        <w:t xml:space="preserve"> </w:t>
      </w:r>
      <w:r>
        <w:rPr>
          <w:b/>
          <w:sz w:val="28"/>
          <w:szCs w:val="28"/>
        </w:rPr>
        <w:t>STA Mode</w:t>
      </w:r>
    </w:p>
    <w:p w:rsidR="00895AC7" w:rsidRPr="00E33AEF" w:rsidRDefault="00895AC7" w:rsidP="00FE229C">
      <w:pPr>
        <w:ind w:leftChars="400" w:left="960"/>
        <w:jc w:val="both"/>
        <w:rPr>
          <w:ins w:id="9" w:author="Windows 使用者" w:date="2015-07-22T13:50:00Z"/>
        </w:rPr>
      </w:pPr>
      <w:r w:rsidRPr="00E33AEF">
        <w:t>Description:</w:t>
      </w:r>
      <w:r w:rsidRPr="00E33AEF">
        <w:rPr>
          <w:rFonts w:hint="eastAsia"/>
        </w:rPr>
        <w:t xml:space="preserve"> </w:t>
      </w:r>
    </w:p>
    <w:p w:rsidR="0062364C" w:rsidRPr="00E33AEF" w:rsidRDefault="00CB2CBC" w:rsidP="00FE229C">
      <w:pPr>
        <w:ind w:leftChars="400" w:left="960"/>
        <w:jc w:val="both"/>
      </w:pPr>
      <w:r w:rsidRPr="00E33AEF">
        <w:rPr>
          <w:rFonts w:hint="eastAsia"/>
        </w:rPr>
        <w:tab/>
        <w:t>In station mode</w:t>
      </w:r>
      <w:r w:rsidR="00DF12E4" w:rsidRPr="00E33AEF">
        <w:rPr>
          <w:rFonts w:hint="eastAsia"/>
        </w:rPr>
        <w:t xml:space="preserve">, we provide </w:t>
      </w:r>
      <w:r w:rsidR="00A359DA" w:rsidRPr="00E33AEF">
        <w:rPr>
          <w:rFonts w:hint="eastAsia"/>
        </w:rPr>
        <w:t>some</w:t>
      </w:r>
      <w:r w:rsidR="00A17617" w:rsidRPr="00E33AEF">
        <w:rPr>
          <w:rFonts w:hint="eastAsia"/>
        </w:rPr>
        <w:t xml:space="preserve"> </w:t>
      </w:r>
      <w:r w:rsidR="00DF12E4" w:rsidRPr="00E33AEF">
        <w:rPr>
          <w:rFonts w:hint="eastAsia"/>
        </w:rPr>
        <w:t xml:space="preserve">function control to let user </w:t>
      </w:r>
      <w:r w:rsidR="00A17617" w:rsidRPr="00E33AEF">
        <w:rPr>
          <w:rFonts w:hint="eastAsia"/>
        </w:rPr>
        <w:t xml:space="preserve">experience </w:t>
      </w:r>
      <w:proofErr w:type="spellStart"/>
      <w:r w:rsidR="00BC07A2">
        <w:rPr>
          <w:rFonts w:hint="eastAsia"/>
        </w:rPr>
        <w:t>iComm</w:t>
      </w:r>
      <w:proofErr w:type="spellEnd"/>
      <w:r w:rsidR="00BC07A2">
        <w:rPr>
          <w:rFonts w:hint="eastAsia"/>
        </w:rPr>
        <w:t xml:space="preserve"> </w:t>
      </w:r>
      <w:r w:rsidR="00DB45B5">
        <w:rPr>
          <w:rFonts w:hint="eastAsia"/>
        </w:rPr>
        <w:t>6030</w:t>
      </w:r>
      <w:r w:rsidR="00DA7739">
        <w:rPr>
          <w:rFonts w:hint="eastAsia"/>
        </w:rPr>
        <w:t xml:space="preserve"> Wi-Fi</w:t>
      </w:r>
      <w:r w:rsidR="00A17617" w:rsidRPr="00E33AEF">
        <w:rPr>
          <w:rFonts w:hint="eastAsia"/>
        </w:rPr>
        <w:t xml:space="preserve"> module easily.</w:t>
      </w:r>
      <w:r w:rsidR="00DF12E4" w:rsidRPr="00E33AEF">
        <w:rPr>
          <w:rFonts w:hint="eastAsia"/>
        </w:rPr>
        <w:t xml:space="preserve"> </w:t>
      </w:r>
      <w:r w:rsidR="00A17617" w:rsidRPr="00E33AEF">
        <w:t>T</w:t>
      </w:r>
      <w:r w:rsidR="009F597A" w:rsidRPr="00E33AEF">
        <w:rPr>
          <w:rFonts w:hint="eastAsia"/>
        </w:rPr>
        <w:t>he following commands could let</w:t>
      </w:r>
      <w:r w:rsidR="00A17617" w:rsidRPr="00E33AEF">
        <w:rPr>
          <w:rFonts w:hint="eastAsia"/>
        </w:rPr>
        <w:t xml:space="preserve"> u</w:t>
      </w:r>
      <w:r w:rsidR="00DF12E4" w:rsidRPr="00E33AEF">
        <w:rPr>
          <w:rFonts w:hint="eastAsia"/>
        </w:rPr>
        <w:t xml:space="preserve">ser </w:t>
      </w:r>
      <w:r w:rsidR="002D5DCB">
        <w:rPr>
          <w:rFonts w:hint="eastAsia"/>
        </w:rPr>
        <w:t>turn ON</w:t>
      </w:r>
      <w:r w:rsidR="00A17617" w:rsidRPr="00E33AEF">
        <w:rPr>
          <w:rFonts w:hint="eastAsia"/>
        </w:rPr>
        <w:t xml:space="preserve"> station mode, scan APs in different channel and join the specific one,</w:t>
      </w:r>
      <w:r w:rsidR="002D5DCB">
        <w:rPr>
          <w:rFonts w:hint="eastAsia"/>
        </w:rPr>
        <w:t xml:space="preserve"> leave the AP when user want to switch to another one</w:t>
      </w:r>
      <w:r w:rsidR="00A359DA" w:rsidRPr="00E33AEF">
        <w:rPr>
          <w:rFonts w:hint="eastAsia"/>
        </w:rPr>
        <w:t xml:space="preserve">. </w:t>
      </w:r>
      <w:r w:rsidR="00A359DA" w:rsidRPr="00E33AEF">
        <w:t>W</w:t>
      </w:r>
      <w:r w:rsidR="00A359DA" w:rsidRPr="00E33AEF">
        <w:rPr>
          <w:rFonts w:hint="eastAsia"/>
        </w:rPr>
        <w:t xml:space="preserve">e also provide </w:t>
      </w:r>
      <w:r w:rsidR="004B2F1E" w:rsidRPr="00E33AEF">
        <w:rPr>
          <w:rFonts w:hint="eastAsia"/>
        </w:rPr>
        <w:t xml:space="preserve">commands to let user check current </w:t>
      </w:r>
      <w:r w:rsidR="00B82E97" w:rsidRPr="00E33AEF">
        <w:rPr>
          <w:rFonts w:hint="eastAsia"/>
        </w:rPr>
        <w:t xml:space="preserve">system </w:t>
      </w:r>
      <w:r w:rsidR="004B2F1E" w:rsidRPr="00E33AEF">
        <w:rPr>
          <w:rFonts w:hint="eastAsia"/>
        </w:rPr>
        <w:t>status</w:t>
      </w:r>
      <w:r w:rsidR="002D5DCB">
        <w:rPr>
          <w:rFonts w:hint="eastAsia"/>
        </w:rPr>
        <w:t xml:space="preserve"> </w:t>
      </w:r>
      <w:r w:rsidR="002D5DCB">
        <w:t>easily</w:t>
      </w:r>
      <w:r w:rsidR="00B82E97" w:rsidRPr="00E33AEF">
        <w:rPr>
          <w:rFonts w:hint="eastAsia"/>
        </w:rPr>
        <w:t xml:space="preserve">. </w:t>
      </w:r>
    </w:p>
    <w:p w:rsidR="002D5DCB" w:rsidRDefault="002D5DCB" w:rsidP="00FE229C">
      <w:pPr>
        <w:ind w:leftChars="400" w:left="960"/>
        <w:jc w:val="both"/>
      </w:pPr>
    </w:p>
    <w:p w:rsidR="00895AC7" w:rsidRPr="00E33AEF" w:rsidRDefault="00895AC7" w:rsidP="00FE229C">
      <w:pPr>
        <w:ind w:leftChars="400" w:left="960"/>
        <w:jc w:val="both"/>
      </w:pPr>
      <w:r w:rsidRPr="00E33AEF">
        <w:t>Command:</w:t>
      </w:r>
      <w:r w:rsidRPr="00E33AEF">
        <w:rPr>
          <w:rFonts w:hint="eastAsia"/>
        </w:rPr>
        <w:t xml:space="preserve"> </w:t>
      </w:r>
    </w:p>
    <w:p w:rsidR="0062364C" w:rsidRPr="00E33AEF" w:rsidRDefault="0062364C" w:rsidP="00FE229C">
      <w:pPr>
        <w:ind w:leftChars="400" w:left="960"/>
        <w:jc w:val="both"/>
      </w:pPr>
      <w:r w:rsidRPr="00E33AEF">
        <w:t>T</w:t>
      </w:r>
      <w:r w:rsidR="00EB35A5">
        <w:rPr>
          <w:rFonts w:hint="eastAsia"/>
        </w:rPr>
        <w:t>he following command</w:t>
      </w:r>
      <w:r w:rsidRPr="00E33AEF">
        <w:rPr>
          <w:rFonts w:hint="eastAsia"/>
        </w:rPr>
        <w:t xml:space="preserve"> </w:t>
      </w:r>
      <w:r w:rsidR="005C2A84" w:rsidRPr="00E33AEF">
        <w:rPr>
          <w:rFonts w:hint="eastAsia"/>
        </w:rPr>
        <w:t xml:space="preserve">is </w:t>
      </w:r>
      <w:r w:rsidR="005C2A84" w:rsidRPr="00E33AEF">
        <w:t>available</w:t>
      </w:r>
      <w:r w:rsidRPr="00E33AEF">
        <w:rPr>
          <w:rFonts w:hint="eastAsia"/>
        </w:rPr>
        <w:t xml:space="preserve"> for </w:t>
      </w:r>
      <w:proofErr w:type="spellStart"/>
      <w:r w:rsidR="009E0C78">
        <w:rPr>
          <w:rFonts w:hint="eastAsia"/>
        </w:rPr>
        <w:t>iComm</w:t>
      </w:r>
      <w:proofErr w:type="spellEnd"/>
      <w:r w:rsidR="009E0C78">
        <w:rPr>
          <w:rFonts w:hint="eastAsia"/>
        </w:rPr>
        <w:t xml:space="preserve"> </w:t>
      </w:r>
      <w:r w:rsidR="00DB45B5">
        <w:rPr>
          <w:rFonts w:hint="eastAsia"/>
        </w:rPr>
        <w:t>6030</w:t>
      </w:r>
      <w:r w:rsidR="009E0C78">
        <w:rPr>
          <w:rFonts w:hint="eastAsia"/>
        </w:rPr>
        <w:t xml:space="preserve"> Wi-Fi</w:t>
      </w:r>
      <w:r w:rsidRPr="00E33AEF">
        <w:rPr>
          <w:rFonts w:hint="eastAsia"/>
        </w:rPr>
        <w:t xml:space="preserve"> module</w:t>
      </w:r>
      <w:r w:rsidR="003A0A95" w:rsidRPr="00E33AEF">
        <w:rPr>
          <w:rFonts w:hint="eastAsia"/>
        </w:rPr>
        <w:tab/>
      </w:r>
    </w:p>
    <w:p w:rsidR="00217A66" w:rsidRPr="002D5DCB" w:rsidRDefault="00461480" w:rsidP="002D31F0">
      <w:pPr>
        <w:pStyle w:val="4"/>
        <w:ind w:left="480"/>
        <w:rPr>
          <w:sz w:val="28"/>
          <w:szCs w:val="28"/>
          <w:u w:val="single"/>
        </w:rPr>
      </w:pPr>
      <w:r w:rsidRPr="002D5DCB">
        <w:rPr>
          <w:b/>
          <w:sz w:val="28"/>
          <w:szCs w:val="28"/>
          <w:u w:val="single"/>
        </w:rPr>
        <w:t>S</w:t>
      </w:r>
      <w:r w:rsidR="00382961">
        <w:rPr>
          <w:rFonts w:hint="eastAsia"/>
          <w:b/>
          <w:sz w:val="28"/>
          <w:szCs w:val="28"/>
          <w:u w:val="single"/>
        </w:rPr>
        <w:t>TA</w:t>
      </w:r>
      <w:r w:rsidR="006E1864" w:rsidRPr="002D5DCB">
        <w:rPr>
          <w:rFonts w:hint="eastAsia"/>
          <w:b/>
          <w:sz w:val="28"/>
          <w:szCs w:val="28"/>
          <w:u w:val="single"/>
        </w:rPr>
        <w:t xml:space="preserve"> mode ON</w:t>
      </w:r>
    </w:p>
    <w:tbl>
      <w:tblPr>
        <w:tblStyle w:val="ac"/>
        <w:tblW w:w="0" w:type="auto"/>
        <w:jc w:val="center"/>
        <w:tblLook w:val="04A0" w:firstRow="1" w:lastRow="0" w:firstColumn="1" w:lastColumn="0" w:noHBand="0" w:noVBand="1"/>
      </w:tblPr>
      <w:tblGrid>
        <w:gridCol w:w="3846"/>
        <w:gridCol w:w="3846"/>
      </w:tblGrid>
      <w:tr w:rsidR="003A0A95" w:rsidTr="00F755B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A0A95" w:rsidRDefault="003A0A95" w:rsidP="00F755BC">
            <w:r>
              <w:t>S</w:t>
            </w:r>
            <w:r>
              <w:rPr>
                <w:rFonts w:hint="eastAsia"/>
              </w:rPr>
              <w:t>yntax</w:t>
            </w:r>
          </w:p>
        </w:tc>
        <w:tc>
          <w:tcPr>
            <w:tcW w:w="3846" w:type="dxa"/>
            <w:tcBorders>
              <w:bottom w:val="outset" w:sz="6" w:space="0" w:color="auto"/>
            </w:tcBorders>
          </w:tcPr>
          <w:p w:rsidR="003A0A95" w:rsidRDefault="003A0A95" w:rsidP="00F755BC">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A0A95" w:rsidRPr="00044AFC" w:rsidTr="00F755BC">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A0A95" w:rsidRPr="003A0A95" w:rsidRDefault="00E40BC7" w:rsidP="00F755BC">
            <w:pPr>
              <w:rPr>
                <w:b w:val="0"/>
                <w:i/>
                <w:sz w:val="20"/>
                <w:szCs w:val="20"/>
              </w:rPr>
            </w:pPr>
            <w:proofErr w:type="spellStart"/>
            <w:r>
              <w:rPr>
                <w:rFonts w:hint="eastAsia"/>
                <w:b w:val="0"/>
                <w:i/>
                <w:sz w:val="20"/>
                <w:szCs w:val="20"/>
              </w:rPr>
              <w:t>ctl</w:t>
            </w:r>
            <w:proofErr w:type="spellEnd"/>
            <w:r>
              <w:rPr>
                <w:rFonts w:hint="eastAsia"/>
                <w:b w:val="0"/>
                <w:i/>
                <w:sz w:val="20"/>
                <w:szCs w:val="20"/>
              </w:rPr>
              <w:t xml:space="preserve"> </w:t>
            </w:r>
            <w:proofErr w:type="spellStart"/>
            <w:r>
              <w:rPr>
                <w:rFonts w:hint="eastAsia"/>
                <w:b w:val="0"/>
                <w:i/>
                <w:sz w:val="20"/>
                <w:szCs w:val="20"/>
              </w:rPr>
              <w:t>sta</w:t>
            </w:r>
            <w:proofErr w:type="spellEnd"/>
            <w:r>
              <w:rPr>
                <w:rFonts w:hint="eastAsia"/>
                <w:b w:val="0"/>
                <w:i/>
                <w:sz w:val="20"/>
                <w:szCs w:val="20"/>
              </w:rPr>
              <w:t xml:space="preserve"> </w:t>
            </w:r>
            <w:r w:rsidR="003A0A95" w:rsidRPr="003A0A95">
              <w:rPr>
                <w:rFonts w:hint="eastAsia"/>
                <w:b w:val="0"/>
                <w:i/>
                <w:sz w:val="20"/>
                <w:szCs w:val="20"/>
              </w:rPr>
              <w:t>on</w:t>
            </w:r>
          </w:p>
        </w:tc>
        <w:tc>
          <w:tcPr>
            <w:tcW w:w="3846" w:type="dxa"/>
            <w:tcBorders>
              <w:top w:val="outset" w:sz="6" w:space="0" w:color="auto"/>
            </w:tcBorders>
            <w:shd w:val="clear" w:color="auto" w:fill="FFFFFF" w:themeFill="background1"/>
          </w:tcPr>
          <w:p w:rsidR="003A0A95" w:rsidRPr="003A0A95" w:rsidRDefault="003A0A95" w:rsidP="00F755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 </w:t>
            </w:r>
            <w:r>
              <w:rPr>
                <w:rFonts w:hint="eastAsia"/>
                <w:sz w:val="20"/>
                <w:szCs w:val="20"/>
              </w:rPr>
              <w:t xml:space="preserve">could </w:t>
            </w:r>
            <w:r w:rsidR="00C6003E">
              <w:rPr>
                <w:rFonts w:hint="eastAsia"/>
                <w:sz w:val="20"/>
                <w:szCs w:val="20"/>
              </w:rPr>
              <w:t>set</w:t>
            </w:r>
            <w:r w:rsidR="00E40BC7">
              <w:rPr>
                <w:rFonts w:hint="eastAsia"/>
                <w:sz w:val="20"/>
                <w:szCs w:val="20"/>
              </w:rPr>
              <w:t xml:space="preserve"> station mode on</w:t>
            </w:r>
          </w:p>
        </w:tc>
      </w:tr>
    </w:tbl>
    <w:p w:rsidR="003A0A95" w:rsidRDefault="003A0A95" w:rsidP="00F755BC">
      <w:pPr>
        <w:jc w:val="both"/>
        <w:rPr>
          <w:b/>
        </w:rPr>
      </w:pPr>
    </w:p>
    <w:p w:rsidR="00F755BC" w:rsidRPr="00E33AEF" w:rsidRDefault="002D5DCB" w:rsidP="002D5DCB">
      <w:pPr>
        <w:ind w:firstLine="480"/>
        <w:jc w:val="both"/>
        <w:rPr>
          <w:b/>
        </w:rPr>
      </w:pPr>
      <w:r>
        <w:rPr>
          <w:rFonts w:hint="eastAsia"/>
          <w:b/>
        </w:rPr>
        <w:lastRenderedPageBreak/>
        <w:t>Example:</w:t>
      </w:r>
    </w:p>
    <w:p w:rsidR="001D187C" w:rsidRDefault="001D187C" w:rsidP="003A0A95">
      <w:pPr>
        <w:ind w:left="960"/>
        <w:jc w:val="both"/>
      </w:pPr>
      <w:r>
        <w:t>The following example shows how to use the “</w:t>
      </w:r>
      <w:r w:rsidR="00382961">
        <w:rPr>
          <w:rFonts w:hint="eastAsia"/>
        </w:rPr>
        <w:t>STA</w:t>
      </w:r>
      <w:r w:rsidR="00BB0EA8">
        <w:rPr>
          <w:rFonts w:hint="eastAsia"/>
        </w:rPr>
        <w:t xml:space="preserve"> mode ON</w:t>
      </w:r>
      <w:r>
        <w:t>” command</w:t>
      </w:r>
      <w:r>
        <w:rPr>
          <w:rFonts w:hint="eastAsia"/>
        </w:rPr>
        <w:t>:</w:t>
      </w:r>
    </w:p>
    <w:p w:rsidR="003C00BB" w:rsidRDefault="003C00BB" w:rsidP="003A0A95">
      <w:pPr>
        <w:ind w:left="960"/>
        <w:jc w:val="both"/>
      </w:pPr>
    </w:p>
    <w:p w:rsidR="001D187C" w:rsidRDefault="002C0039" w:rsidP="00461480">
      <w:pPr>
        <w:jc w:val="both"/>
        <w:rPr>
          <w:rFonts w:ascii="FangSong" w:eastAsiaTheme="minorEastAsia" w:hAnsi="FangSong"/>
          <w:sz w:val="20"/>
          <w:szCs w:val="20"/>
        </w:rPr>
      </w:pPr>
      <w:r>
        <w:rPr>
          <w:rFonts w:hint="eastAsia"/>
        </w:rPr>
        <w:tab/>
      </w:r>
      <w:r>
        <w:rPr>
          <w:rFonts w:hint="eastAsia"/>
        </w:rPr>
        <w:tab/>
      </w:r>
      <w:proofErr w:type="spellStart"/>
      <w:r w:rsidR="00061AA8" w:rsidRPr="00E33AEF">
        <w:rPr>
          <w:rFonts w:ascii="FangSong" w:eastAsia="FangSong" w:hAnsi="FangSong"/>
          <w:sz w:val="20"/>
          <w:szCs w:val="20"/>
        </w:rPr>
        <w:t>wifi</w:t>
      </w:r>
      <w:proofErr w:type="spellEnd"/>
      <w:r w:rsidR="00061AA8" w:rsidRPr="00E33AEF">
        <w:rPr>
          <w:rFonts w:ascii="FangSong" w:eastAsia="FangSong" w:hAnsi="FangSong"/>
          <w:sz w:val="20"/>
          <w:szCs w:val="20"/>
        </w:rPr>
        <w:t xml:space="preserve">-host&gt; </w:t>
      </w:r>
      <w:proofErr w:type="spellStart"/>
      <w:r w:rsidR="00061AA8" w:rsidRPr="00E33AEF">
        <w:rPr>
          <w:rFonts w:ascii="FangSong" w:eastAsia="FangSong" w:hAnsi="FangSong"/>
          <w:sz w:val="20"/>
          <w:szCs w:val="20"/>
        </w:rPr>
        <w:t>ctl</w:t>
      </w:r>
      <w:proofErr w:type="spellEnd"/>
      <w:r w:rsidR="00061AA8" w:rsidRPr="00E33AEF">
        <w:rPr>
          <w:rFonts w:ascii="FangSong" w:eastAsia="FangSong" w:hAnsi="FangSong"/>
          <w:sz w:val="20"/>
          <w:szCs w:val="20"/>
        </w:rPr>
        <w:t xml:space="preserve"> </w:t>
      </w:r>
      <w:proofErr w:type="spellStart"/>
      <w:r w:rsidR="00061AA8" w:rsidRPr="00E33AEF">
        <w:rPr>
          <w:rFonts w:ascii="FangSong" w:eastAsia="FangSong" w:hAnsi="FangSong"/>
          <w:sz w:val="20"/>
          <w:szCs w:val="20"/>
        </w:rPr>
        <w:t>sta</w:t>
      </w:r>
      <w:proofErr w:type="spellEnd"/>
      <w:r w:rsidR="00061AA8" w:rsidRPr="00E33AEF">
        <w:rPr>
          <w:rFonts w:ascii="FangSong" w:eastAsia="FangSong" w:hAnsi="FangSong"/>
          <w:sz w:val="20"/>
          <w:szCs w:val="20"/>
        </w:rPr>
        <w:t xml:space="preserve"> on</w:t>
      </w:r>
    </w:p>
    <w:p w:rsidR="00A97FE0" w:rsidRDefault="002900D1" w:rsidP="00E33AEF">
      <w:pPr>
        <w:ind w:left="480" w:firstLine="480"/>
        <w:jc w:val="both"/>
        <w:rPr>
          <w:rFonts w:ascii="FangSong" w:eastAsiaTheme="minorEastAsia" w:hAnsi="FangSong"/>
          <w:sz w:val="20"/>
          <w:szCs w:val="20"/>
        </w:rPr>
      </w:pPr>
      <w:r w:rsidRPr="002900D1">
        <w:rPr>
          <w:rFonts w:ascii="FangSong" w:eastAsiaTheme="minorEastAsia" w:hAnsi="FangSong"/>
          <w:sz w:val="20"/>
          <w:szCs w:val="20"/>
        </w:rPr>
        <w:t>OK.</w:t>
      </w:r>
    </w:p>
    <w:p w:rsidR="00461480" w:rsidRPr="00461480" w:rsidRDefault="00461480" w:rsidP="00902CA8">
      <w:pPr>
        <w:pStyle w:val="4"/>
        <w:ind w:left="480"/>
      </w:pPr>
      <w:r w:rsidRPr="00902CA8">
        <w:rPr>
          <w:b/>
          <w:sz w:val="28"/>
          <w:szCs w:val="28"/>
          <w:u w:val="single"/>
        </w:rPr>
        <w:t>S</w:t>
      </w:r>
      <w:r w:rsidRPr="00902CA8">
        <w:rPr>
          <w:rFonts w:hint="eastAsia"/>
          <w:b/>
          <w:sz w:val="28"/>
          <w:szCs w:val="28"/>
          <w:u w:val="single"/>
        </w:rPr>
        <w:t xml:space="preserve">can </w:t>
      </w:r>
      <w:r w:rsidR="00E337B9" w:rsidRPr="00902CA8">
        <w:rPr>
          <w:rFonts w:hint="eastAsia"/>
          <w:b/>
          <w:sz w:val="28"/>
          <w:szCs w:val="28"/>
          <w:u w:val="single"/>
        </w:rPr>
        <w:t>AP</w:t>
      </w:r>
      <w:r w:rsidR="00560A27" w:rsidRPr="00902CA8">
        <w:rPr>
          <w:rFonts w:hint="eastAsia"/>
          <w:b/>
          <w:sz w:val="28"/>
          <w:szCs w:val="28"/>
          <w:u w:val="single"/>
        </w:rPr>
        <w:t>s</w:t>
      </w:r>
      <w:r w:rsidR="00E337B9" w:rsidRPr="00902CA8">
        <w:rPr>
          <w:rFonts w:hint="eastAsia"/>
          <w:b/>
          <w:sz w:val="28"/>
          <w:szCs w:val="28"/>
          <w:u w:val="single"/>
        </w:rPr>
        <w:t xml:space="preserve"> in different </w:t>
      </w:r>
      <w:r w:rsidRPr="00902CA8">
        <w:rPr>
          <w:rFonts w:hint="eastAsia"/>
          <w:b/>
          <w:sz w:val="28"/>
          <w:szCs w:val="28"/>
          <w:u w:val="single"/>
        </w:rPr>
        <w:t>channel</w:t>
      </w:r>
    </w:p>
    <w:tbl>
      <w:tblPr>
        <w:tblStyle w:val="ac"/>
        <w:tblW w:w="0" w:type="auto"/>
        <w:jc w:val="center"/>
        <w:tblLook w:val="04A0" w:firstRow="1" w:lastRow="0" w:firstColumn="1" w:lastColumn="0" w:noHBand="0" w:noVBand="1"/>
      </w:tblPr>
      <w:tblGrid>
        <w:gridCol w:w="3846"/>
        <w:gridCol w:w="3846"/>
      </w:tblGrid>
      <w:tr w:rsidR="00461480" w:rsidTr="00902CA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461480" w:rsidRDefault="00461480" w:rsidP="00902CA8">
            <w:r>
              <w:t>S</w:t>
            </w:r>
            <w:r>
              <w:rPr>
                <w:rFonts w:hint="eastAsia"/>
              </w:rPr>
              <w:t>yntax</w:t>
            </w:r>
          </w:p>
        </w:tc>
        <w:tc>
          <w:tcPr>
            <w:tcW w:w="3846" w:type="dxa"/>
            <w:tcBorders>
              <w:bottom w:val="outset" w:sz="6" w:space="0" w:color="auto"/>
            </w:tcBorders>
          </w:tcPr>
          <w:p w:rsidR="00461480" w:rsidRDefault="00461480" w:rsidP="00902CA8">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461480" w:rsidRPr="00F84799" w:rsidTr="00902CA8">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461480" w:rsidRPr="003A0A95" w:rsidRDefault="00F84799" w:rsidP="00902CA8">
            <w:pPr>
              <w:rPr>
                <w:b w:val="0"/>
                <w:i/>
                <w:sz w:val="20"/>
                <w:szCs w:val="20"/>
              </w:rPr>
            </w:pPr>
            <w:proofErr w:type="spellStart"/>
            <w:r>
              <w:rPr>
                <w:rFonts w:hint="eastAsia"/>
                <w:b w:val="0"/>
                <w:i/>
                <w:sz w:val="20"/>
                <w:szCs w:val="20"/>
              </w:rPr>
              <w:t>iw</w:t>
            </w:r>
            <w:proofErr w:type="spellEnd"/>
            <w:r>
              <w:rPr>
                <w:rFonts w:hint="eastAsia"/>
                <w:b w:val="0"/>
                <w:i/>
                <w:sz w:val="20"/>
                <w:szCs w:val="20"/>
              </w:rPr>
              <w:t xml:space="preserve"> scan &lt;0xffff&gt;</w:t>
            </w:r>
            <w:r w:rsidR="00714363">
              <w:rPr>
                <w:b w:val="0"/>
                <w:i/>
                <w:sz w:val="20"/>
                <w:szCs w:val="20"/>
              </w:rPr>
              <w:t xml:space="preserve"> &lt;0xffffffff&gt;</w:t>
            </w:r>
          </w:p>
        </w:tc>
        <w:tc>
          <w:tcPr>
            <w:tcW w:w="3846" w:type="dxa"/>
            <w:tcBorders>
              <w:top w:val="outset" w:sz="6" w:space="0" w:color="auto"/>
            </w:tcBorders>
            <w:shd w:val="clear" w:color="auto" w:fill="FFFFFF" w:themeFill="background1"/>
          </w:tcPr>
          <w:p w:rsidR="00461480" w:rsidRDefault="00461480" w:rsidP="007143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 </w:t>
            </w:r>
            <w:r w:rsidR="00E337B9">
              <w:rPr>
                <w:rFonts w:hint="eastAsia"/>
                <w:sz w:val="20"/>
                <w:szCs w:val="20"/>
              </w:rPr>
              <w:t>could scan</w:t>
            </w:r>
            <w:r>
              <w:rPr>
                <w:rFonts w:hint="eastAsia"/>
                <w:sz w:val="20"/>
                <w:szCs w:val="20"/>
              </w:rPr>
              <w:t xml:space="preserve"> </w:t>
            </w:r>
            <w:r w:rsidR="004A4143">
              <w:rPr>
                <w:rFonts w:hint="eastAsia"/>
                <w:sz w:val="20"/>
                <w:szCs w:val="20"/>
              </w:rPr>
              <w:t>AP</w:t>
            </w:r>
            <w:r w:rsidR="0096422C">
              <w:rPr>
                <w:rFonts w:hint="eastAsia"/>
                <w:sz w:val="20"/>
                <w:szCs w:val="20"/>
              </w:rPr>
              <w:t>s</w:t>
            </w:r>
            <w:r w:rsidR="004A4143">
              <w:rPr>
                <w:rFonts w:hint="eastAsia"/>
                <w:sz w:val="20"/>
                <w:szCs w:val="20"/>
              </w:rPr>
              <w:t xml:space="preserve"> </w:t>
            </w:r>
            <w:r w:rsidR="00714363">
              <w:rPr>
                <w:sz w:val="20"/>
                <w:szCs w:val="20"/>
              </w:rPr>
              <w:t xml:space="preserve">By this cmd. This first parameters(0xffff) map to the 2G band channel, and the second parameters(0xffffffff) map to the 5G band channel. </w:t>
            </w:r>
          </w:p>
          <w:p w:rsidR="00714363" w:rsidRDefault="00B71696" w:rsidP="00902CA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&lt;0xffff&gt;: ch1~ch14, </w:t>
            </w:r>
            <w:proofErr w:type="gramStart"/>
            <w:r>
              <w:rPr>
                <w:sz w:val="20"/>
                <w:szCs w:val="20"/>
              </w:rPr>
              <w:t>B</w:t>
            </w:r>
            <w:r w:rsidR="00714363">
              <w:rPr>
                <w:sz w:val="20"/>
                <w:szCs w:val="20"/>
              </w:rPr>
              <w:t>it[</w:t>
            </w:r>
            <w:proofErr w:type="gramEnd"/>
            <w:r w:rsidR="00714363">
              <w:rPr>
                <w:sz w:val="20"/>
                <w:szCs w:val="20"/>
              </w:rPr>
              <w:t>0] is reserved</w:t>
            </w:r>
            <w:r>
              <w:rPr>
                <w:rFonts w:hint="eastAsia"/>
                <w:sz w:val="20"/>
                <w:szCs w:val="20"/>
              </w:rPr>
              <w:t>,</w:t>
            </w:r>
            <w:r>
              <w:rPr>
                <w:sz w:val="20"/>
                <w:szCs w:val="20"/>
              </w:rPr>
              <w:t xml:space="preserve"> Bit[1]=ch1, </w:t>
            </w:r>
            <w:r w:rsidR="00714363">
              <w:rPr>
                <w:sz w:val="20"/>
                <w:szCs w:val="20"/>
              </w:rPr>
              <w:t>Bit[2]=ch2</w:t>
            </w:r>
            <w:r>
              <w:rPr>
                <w:sz w:val="20"/>
                <w:szCs w:val="20"/>
              </w:rPr>
              <w:t>, and so on</w:t>
            </w:r>
          </w:p>
          <w:p w:rsidR="00B71696" w:rsidRDefault="00B71696" w:rsidP="00902CA8">
            <w:pPr>
              <w:cnfStyle w:val="000000100000" w:firstRow="0" w:lastRow="0" w:firstColumn="0" w:lastColumn="0" w:oddVBand="0" w:evenVBand="0" w:oddHBand="1" w:evenHBand="0" w:firstRowFirstColumn="0" w:firstRowLastColumn="0" w:lastRowFirstColumn="0" w:lastRowLastColumn="0"/>
              <w:rPr>
                <w:sz w:val="20"/>
                <w:szCs w:val="20"/>
              </w:rPr>
            </w:pPr>
          </w:p>
          <w:p w:rsidR="00714363" w:rsidRPr="003A0A95" w:rsidRDefault="00714363" w:rsidP="00902CA8">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sz w:val="20"/>
                <w:szCs w:val="20"/>
              </w:rPr>
              <w:t>&lt;0xfffff</w:t>
            </w:r>
            <w:r w:rsidR="00B71696">
              <w:rPr>
                <w:sz w:val="20"/>
                <w:szCs w:val="20"/>
              </w:rPr>
              <w:t>fff&gt;:Bit[0]=ch36</w:t>
            </w:r>
            <w:r w:rsidR="00B71696">
              <w:rPr>
                <w:rFonts w:hint="eastAsia"/>
                <w:sz w:val="20"/>
                <w:szCs w:val="20"/>
              </w:rPr>
              <w:t>,</w:t>
            </w:r>
            <w:r w:rsidR="00B71696">
              <w:rPr>
                <w:sz w:val="20"/>
                <w:szCs w:val="20"/>
              </w:rPr>
              <w:t xml:space="preserve"> Bit[1]=ch40</w:t>
            </w:r>
            <w:r w:rsidR="00B71696">
              <w:rPr>
                <w:rFonts w:hint="eastAsia"/>
                <w:sz w:val="20"/>
                <w:szCs w:val="20"/>
              </w:rPr>
              <w:t>,</w:t>
            </w:r>
            <w:r w:rsidR="00B71696">
              <w:rPr>
                <w:sz w:val="20"/>
                <w:szCs w:val="20"/>
              </w:rPr>
              <w:t xml:space="preserve"> Bit[2]=ch44</w:t>
            </w:r>
            <w:r w:rsidR="00B71696">
              <w:rPr>
                <w:rFonts w:hint="eastAsia"/>
                <w:sz w:val="20"/>
                <w:szCs w:val="20"/>
              </w:rPr>
              <w:t>,</w:t>
            </w:r>
            <w:r w:rsidR="00B71696">
              <w:rPr>
                <w:sz w:val="20"/>
                <w:szCs w:val="20"/>
              </w:rPr>
              <w:t xml:space="preserve"> Bit[3]=ch48, Bit[4]=ch52</w:t>
            </w:r>
            <w:r w:rsidR="00B71696">
              <w:rPr>
                <w:rFonts w:hint="eastAsia"/>
                <w:sz w:val="20"/>
                <w:szCs w:val="20"/>
              </w:rPr>
              <w:t>,</w:t>
            </w:r>
            <w:r w:rsidR="00B71696">
              <w:rPr>
                <w:sz w:val="20"/>
                <w:szCs w:val="20"/>
              </w:rPr>
              <w:t xml:space="preserve"> Bit[5]=ch56, Bit[6]=ch60, Bit[7]=ch64, Bit[8]=ch100, Bit[9]=ch104, Bit[10]=ch108, Bit[11]=ch112, Bit[12]=ch116, Bit[13]=ch120, Bit[14]=ch124, </w:t>
            </w:r>
            <w:r>
              <w:rPr>
                <w:sz w:val="20"/>
                <w:szCs w:val="20"/>
              </w:rPr>
              <w:t>Bit[15]=ch128</w:t>
            </w:r>
            <w:r w:rsidR="00B71696">
              <w:rPr>
                <w:sz w:val="20"/>
                <w:szCs w:val="20"/>
              </w:rPr>
              <w:t>, BIT[16]=ch132, BIT[17]=136, BIT[18]=ch140, BIT[19]=ch144, BIT[20]=ch149, BIT[21]=153, BIT[22]=157, BIT[23]=161, BIT[24]=165, BIT[25~31] are reserved</w:t>
            </w:r>
          </w:p>
        </w:tc>
      </w:tr>
    </w:tbl>
    <w:p w:rsidR="00553052" w:rsidRDefault="00553052" w:rsidP="00E33AEF">
      <w:pPr>
        <w:jc w:val="both"/>
      </w:pPr>
    </w:p>
    <w:p w:rsidR="00461480" w:rsidRPr="00E33AEF" w:rsidRDefault="00553052" w:rsidP="00902CA8">
      <w:pPr>
        <w:ind w:firstLine="480"/>
        <w:jc w:val="both"/>
        <w:rPr>
          <w:b/>
        </w:rPr>
      </w:pPr>
      <w:r>
        <w:rPr>
          <w:rFonts w:hint="eastAsia"/>
          <w:b/>
        </w:rPr>
        <w:t>Example</w:t>
      </w:r>
      <w:r w:rsidR="00382961">
        <w:rPr>
          <w:rFonts w:hint="eastAsia"/>
          <w:b/>
        </w:rPr>
        <w:t>:</w:t>
      </w:r>
    </w:p>
    <w:p w:rsidR="00461480" w:rsidRDefault="00461480" w:rsidP="00461480">
      <w:pPr>
        <w:ind w:left="960"/>
        <w:jc w:val="both"/>
      </w:pPr>
      <w:r>
        <w:t>The following example shows how to use the “</w:t>
      </w:r>
      <w:r w:rsidR="00C250E3">
        <w:rPr>
          <w:rFonts w:hint="eastAsia"/>
        </w:rPr>
        <w:t>S</w:t>
      </w:r>
      <w:r w:rsidR="002C0039">
        <w:rPr>
          <w:rFonts w:hint="eastAsia"/>
        </w:rPr>
        <w:t>can AP</w:t>
      </w:r>
      <w:r w:rsidR="00560A27">
        <w:rPr>
          <w:rFonts w:hint="eastAsia"/>
        </w:rPr>
        <w:t>s</w:t>
      </w:r>
      <w:r w:rsidR="002C0039">
        <w:rPr>
          <w:rFonts w:hint="eastAsia"/>
        </w:rPr>
        <w:t xml:space="preserve"> in different channel</w:t>
      </w:r>
      <w:r>
        <w:t>” command</w:t>
      </w:r>
      <w:r>
        <w:rPr>
          <w:rFonts w:hint="eastAsia"/>
        </w:rPr>
        <w:t>:</w:t>
      </w:r>
    </w:p>
    <w:p w:rsidR="005E1CF8" w:rsidRDefault="005E1CF8" w:rsidP="00461480">
      <w:pPr>
        <w:ind w:left="960"/>
        <w:jc w:val="both"/>
      </w:pPr>
    </w:p>
    <w:p w:rsidR="002C0039" w:rsidRDefault="002C0039" w:rsidP="00461480">
      <w:pPr>
        <w:ind w:left="960"/>
        <w:jc w:val="both"/>
      </w:pPr>
      <w:r>
        <w:t>I</w:t>
      </w:r>
      <w:r>
        <w:rPr>
          <w:rFonts w:hint="eastAsia"/>
        </w:rPr>
        <w:t xml:space="preserve">f </w:t>
      </w:r>
      <w:r w:rsidR="00733205">
        <w:t>user wants</w:t>
      </w:r>
      <w:r>
        <w:rPr>
          <w:rFonts w:hint="eastAsia"/>
        </w:rPr>
        <w:t xml:space="preserve"> to scan AP in channel 6:</w:t>
      </w:r>
    </w:p>
    <w:p w:rsidR="0097138B" w:rsidRDefault="0097138B" w:rsidP="00461480">
      <w:pPr>
        <w:ind w:left="960"/>
        <w:jc w:val="both"/>
      </w:pPr>
    </w:p>
    <w:p w:rsidR="00461480" w:rsidRDefault="00061AA8" w:rsidP="00461480">
      <w:pPr>
        <w:ind w:left="960"/>
        <w:jc w:val="both"/>
        <w:rPr>
          <w:rFonts w:ascii="FangSong" w:eastAsiaTheme="minorEastAsia" w:hAnsi="FangSong"/>
          <w:sz w:val="20"/>
          <w:szCs w:val="20"/>
        </w:rPr>
      </w:pPr>
      <w:proofErr w:type="spellStart"/>
      <w:r w:rsidRPr="00E33AEF">
        <w:rPr>
          <w:rFonts w:ascii="FangSong" w:eastAsia="FangSong" w:hAnsi="FangSong"/>
          <w:sz w:val="20"/>
          <w:szCs w:val="20"/>
        </w:rPr>
        <w:t>wifi</w:t>
      </w:r>
      <w:proofErr w:type="spellEnd"/>
      <w:r w:rsidRPr="00E33AEF">
        <w:rPr>
          <w:rFonts w:ascii="FangSong" w:eastAsia="FangSong" w:hAnsi="FangSong"/>
          <w:sz w:val="20"/>
          <w:szCs w:val="20"/>
        </w:rPr>
        <w:t xml:space="preserve">-host&gt; </w:t>
      </w:r>
      <w:proofErr w:type="spellStart"/>
      <w:r w:rsidRPr="00E33AEF">
        <w:rPr>
          <w:rFonts w:ascii="FangSong" w:eastAsia="FangSong" w:hAnsi="FangSong"/>
          <w:sz w:val="20"/>
          <w:szCs w:val="20"/>
        </w:rPr>
        <w:t>iw</w:t>
      </w:r>
      <w:proofErr w:type="spellEnd"/>
      <w:r w:rsidRPr="00E33AEF">
        <w:rPr>
          <w:rFonts w:ascii="FangSong" w:eastAsia="FangSong" w:hAnsi="FangSong"/>
          <w:sz w:val="20"/>
          <w:szCs w:val="20"/>
        </w:rPr>
        <w:t xml:space="preserve"> scan 0x0040</w:t>
      </w:r>
      <w:r w:rsidR="00714363">
        <w:rPr>
          <w:rFonts w:ascii="FangSong" w:eastAsia="FangSong" w:hAnsi="FangSong"/>
          <w:sz w:val="20"/>
          <w:szCs w:val="20"/>
        </w:rPr>
        <w:t xml:space="preserve"> 0</w:t>
      </w:r>
    </w:p>
    <w:p w:rsidR="006F7E7C" w:rsidRPr="006F7E7C" w:rsidRDefault="006F7E7C" w:rsidP="006F7E7C">
      <w:pPr>
        <w:ind w:left="960"/>
        <w:jc w:val="both"/>
        <w:rPr>
          <w:rFonts w:ascii="FangSong" w:eastAsiaTheme="minorEastAsia" w:hAnsi="FangSong"/>
          <w:sz w:val="20"/>
          <w:szCs w:val="20"/>
        </w:rPr>
      </w:pPr>
      <w:r w:rsidRPr="006F7E7C">
        <w:rPr>
          <w:rFonts w:ascii="FangSong" w:eastAsiaTheme="minorEastAsia" w:hAnsi="FangSong"/>
          <w:sz w:val="20"/>
          <w:szCs w:val="20"/>
        </w:rPr>
        <w:t>BSSID: b8:3</w:t>
      </w:r>
      <w:proofErr w:type="gramStart"/>
      <w:r w:rsidRPr="006F7E7C">
        <w:rPr>
          <w:rFonts w:ascii="FangSong" w:eastAsiaTheme="minorEastAsia" w:hAnsi="FangSong"/>
          <w:sz w:val="20"/>
          <w:szCs w:val="20"/>
        </w:rPr>
        <w:t>e:59:47</w:t>
      </w:r>
      <w:proofErr w:type="gramEnd"/>
      <w:r w:rsidRPr="006F7E7C">
        <w:rPr>
          <w:rFonts w:ascii="FangSong" w:eastAsiaTheme="minorEastAsia" w:hAnsi="FangSong"/>
          <w:sz w:val="20"/>
          <w:szCs w:val="20"/>
        </w:rPr>
        <w:t>:e5:a3</w:t>
      </w:r>
    </w:p>
    <w:p w:rsidR="006F7E7C" w:rsidRPr="006F7E7C" w:rsidRDefault="006F7E7C" w:rsidP="006F7E7C">
      <w:pPr>
        <w:ind w:left="960"/>
        <w:jc w:val="both"/>
        <w:rPr>
          <w:rFonts w:ascii="FangSong" w:eastAsiaTheme="minorEastAsia" w:hAnsi="FangSong"/>
          <w:sz w:val="20"/>
          <w:szCs w:val="20"/>
        </w:rPr>
      </w:pPr>
      <w:r>
        <w:rPr>
          <w:rFonts w:ascii="FangSong" w:eastAsiaTheme="minorEastAsia" w:hAnsi="FangSong"/>
          <w:sz w:val="20"/>
          <w:szCs w:val="20"/>
        </w:rPr>
        <w:lastRenderedPageBreak/>
        <w:t xml:space="preserve">SSID: </w:t>
      </w:r>
      <w:proofErr w:type="spellStart"/>
      <w:r>
        <w:rPr>
          <w:rFonts w:ascii="FangSong" w:eastAsiaTheme="minorEastAsia" w:hAnsi="FangSong" w:hint="eastAsia"/>
          <w:sz w:val="20"/>
          <w:szCs w:val="20"/>
        </w:rPr>
        <w:t>icomm-ap</w:t>
      </w:r>
      <w:proofErr w:type="spellEnd"/>
      <w:r>
        <w:rPr>
          <w:rFonts w:ascii="FangSong" w:eastAsiaTheme="minorEastAsia" w:hAnsi="FangSong"/>
          <w:sz w:val="20"/>
          <w:szCs w:val="20"/>
        </w:rPr>
        <w:t xml:space="preserve"> </w:t>
      </w:r>
      <w:r>
        <w:rPr>
          <w:rFonts w:ascii="FangSong" w:eastAsiaTheme="minorEastAsia" w:hAnsi="FangSong"/>
          <w:sz w:val="20"/>
          <w:szCs w:val="20"/>
        </w:rPr>
        <w:tab/>
        <w:t xml:space="preserve">@Channel </w:t>
      </w:r>
      <w:proofErr w:type="spellStart"/>
      <w:r>
        <w:rPr>
          <w:rFonts w:ascii="FangSong" w:eastAsiaTheme="minorEastAsia" w:hAnsi="FangSong"/>
          <w:sz w:val="20"/>
          <w:szCs w:val="20"/>
        </w:rPr>
        <w:t>Idx</w:t>
      </w:r>
      <w:proofErr w:type="spellEnd"/>
      <w:r>
        <w:rPr>
          <w:rFonts w:ascii="FangSong" w:eastAsiaTheme="minorEastAsia" w:hAnsi="FangSong"/>
          <w:sz w:val="20"/>
          <w:szCs w:val="20"/>
        </w:rPr>
        <w:t xml:space="preserve">: </w:t>
      </w:r>
      <w:r>
        <w:rPr>
          <w:rFonts w:ascii="FangSong" w:eastAsiaTheme="minorEastAsia" w:hAnsi="FangSong" w:hint="eastAsia"/>
          <w:sz w:val="20"/>
          <w:szCs w:val="20"/>
        </w:rPr>
        <w:t>6</w:t>
      </w:r>
    </w:p>
    <w:p w:rsidR="006F7E7C" w:rsidRPr="006F7E7C" w:rsidRDefault="006F7E7C" w:rsidP="006F7E7C">
      <w:pPr>
        <w:ind w:left="960"/>
        <w:jc w:val="both"/>
        <w:rPr>
          <w:rFonts w:ascii="FangSong" w:eastAsiaTheme="minorEastAsia" w:hAnsi="FangSong"/>
          <w:sz w:val="20"/>
          <w:szCs w:val="20"/>
        </w:rPr>
      </w:pPr>
      <w:r w:rsidRPr="006F7E7C">
        <w:rPr>
          <w:rFonts w:ascii="FangSong" w:eastAsiaTheme="minorEastAsia" w:hAnsi="FangSong"/>
          <w:sz w:val="20"/>
          <w:szCs w:val="20"/>
        </w:rPr>
        <w:t>proto: WPA2</w:t>
      </w:r>
    </w:p>
    <w:p w:rsidR="006F7E7C" w:rsidRPr="006F7E7C" w:rsidRDefault="006F7E7C" w:rsidP="006F7E7C">
      <w:pPr>
        <w:ind w:left="960"/>
        <w:jc w:val="both"/>
        <w:rPr>
          <w:rFonts w:ascii="FangSong" w:eastAsiaTheme="minorEastAsia" w:hAnsi="FangSong"/>
          <w:sz w:val="20"/>
          <w:szCs w:val="20"/>
        </w:rPr>
      </w:pPr>
      <w:r w:rsidRPr="006F7E7C">
        <w:rPr>
          <w:rFonts w:ascii="FangSong" w:eastAsiaTheme="minorEastAsia" w:hAnsi="FangSong"/>
          <w:sz w:val="20"/>
          <w:szCs w:val="20"/>
        </w:rPr>
        <w:t xml:space="preserve">Pairwise cipher=[CCMP] </w:t>
      </w:r>
    </w:p>
    <w:p w:rsidR="006F7E7C" w:rsidRPr="006F7E7C" w:rsidRDefault="006F7E7C" w:rsidP="006F7E7C">
      <w:pPr>
        <w:ind w:left="960"/>
        <w:jc w:val="both"/>
        <w:rPr>
          <w:rFonts w:ascii="FangSong" w:eastAsiaTheme="minorEastAsia" w:hAnsi="FangSong"/>
          <w:sz w:val="20"/>
          <w:szCs w:val="20"/>
        </w:rPr>
      </w:pPr>
      <w:r w:rsidRPr="006F7E7C">
        <w:rPr>
          <w:rFonts w:ascii="FangSong" w:eastAsiaTheme="minorEastAsia" w:hAnsi="FangSong"/>
          <w:sz w:val="20"/>
          <w:szCs w:val="20"/>
        </w:rPr>
        <w:t xml:space="preserve">Group cipher=[CCMP] </w:t>
      </w:r>
    </w:p>
    <w:p w:rsidR="006F7E7C" w:rsidRPr="00E33AEF" w:rsidRDefault="006F7E7C" w:rsidP="006F7E7C">
      <w:pPr>
        <w:ind w:left="960"/>
        <w:jc w:val="both"/>
        <w:rPr>
          <w:rFonts w:ascii="FangSong" w:eastAsiaTheme="minorEastAsia" w:hAnsi="FangSong"/>
          <w:sz w:val="20"/>
          <w:szCs w:val="20"/>
        </w:rPr>
      </w:pPr>
    </w:p>
    <w:p w:rsidR="002C0039" w:rsidRDefault="002F2575" w:rsidP="00461480">
      <w:pPr>
        <w:ind w:left="960"/>
        <w:jc w:val="both"/>
      </w:pPr>
      <w:r>
        <w:rPr>
          <w:rFonts w:hint="eastAsia"/>
        </w:rPr>
        <w:t>If user want</w:t>
      </w:r>
      <w:r w:rsidR="00DA2FBF">
        <w:rPr>
          <w:rFonts w:hint="eastAsia"/>
        </w:rPr>
        <w:t>s</w:t>
      </w:r>
      <w:r>
        <w:rPr>
          <w:rFonts w:hint="eastAsia"/>
        </w:rPr>
        <w:t xml:space="preserve"> to scan AP from channel 6~9:</w:t>
      </w:r>
    </w:p>
    <w:p w:rsidR="0097138B" w:rsidRPr="00DA2FBF" w:rsidRDefault="0097138B" w:rsidP="00461480">
      <w:pPr>
        <w:ind w:left="960"/>
        <w:jc w:val="both"/>
      </w:pPr>
    </w:p>
    <w:p w:rsidR="00A97FE0" w:rsidRDefault="00061AA8" w:rsidP="00E33AEF">
      <w:pPr>
        <w:ind w:left="960"/>
        <w:jc w:val="both"/>
        <w:rPr>
          <w:rFonts w:ascii="FangSong" w:eastAsia="FangSong" w:hAnsi="FangSong"/>
          <w:sz w:val="20"/>
          <w:szCs w:val="20"/>
        </w:rPr>
      </w:pPr>
      <w:proofErr w:type="spellStart"/>
      <w:r w:rsidRPr="00E33AEF">
        <w:rPr>
          <w:rFonts w:ascii="FangSong" w:eastAsia="FangSong" w:hAnsi="FangSong"/>
          <w:sz w:val="20"/>
          <w:szCs w:val="20"/>
        </w:rPr>
        <w:t>wifi</w:t>
      </w:r>
      <w:proofErr w:type="spellEnd"/>
      <w:r w:rsidRPr="00E33AEF">
        <w:rPr>
          <w:rFonts w:ascii="FangSong" w:eastAsia="FangSong" w:hAnsi="FangSong"/>
          <w:sz w:val="20"/>
          <w:szCs w:val="20"/>
        </w:rPr>
        <w:t xml:space="preserve">-host&gt; </w:t>
      </w:r>
      <w:proofErr w:type="spellStart"/>
      <w:r w:rsidRPr="00E33AEF">
        <w:rPr>
          <w:rFonts w:ascii="FangSong" w:eastAsia="FangSong" w:hAnsi="FangSong"/>
          <w:sz w:val="20"/>
          <w:szCs w:val="20"/>
        </w:rPr>
        <w:t>iw</w:t>
      </w:r>
      <w:proofErr w:type="spellEnd"/>
      <w:r w:rsidRPr="00E33AEF">
        <w:rPr>
          <w:rFonts w:ascii="FangSong" w:eastAsia="FangSong" w:hAnsi="FangSong"/>
          <w:sz w:val="20"/>
          <w:szCs w:val="20"/>
        </w:rPr>
        <w:t xml:space="preserve"> scan 0x03c0</w:t>
      </w:r>
      <w:r w:rsidR="00714363">
        <w:rPr>
          <w:rFonts w:ascii="FangSong" w:eastAsia="FangSong" w:hAnsi="FangSong"/>
          <w:sz w:val="20"/>
          <w:szCs w:val="20"/>
        </w:rPr>
        <w:t xml:space="preserve"> 0</w:t>
      </w:r>
    </w:p>
    <w:p w:rsidR="00714363" w:rsidRDefault="00714363" w:rsidP="00E33AEF">
      <w:pPr>
        <w:ind w:left="960"/>
        <w:jc w:val="both"/>
        <w:rPr>
          <w:rFonts w:ascii="FangSong" w:eastAsia="FangSong" w:hAnsi="FangSong"/>
          <w:sz w:val="20"/>
          <w:szCs w:val="20"/>
        </w:rPr>
      </w:pPr>
    </w:p>
    <w:p w:rsidR="00714363" w:rsidRDefault="00714363" w:rsidP="00714363">
      <w:pPr>
        <w:ind w:left="960"/>
        <w:jc w:val="both"/>
      </w:pPr>
      <w:r>
        <w:rPr>
          <w:rFonts w:hint="eastAsia"/>
        </w:rPr>
        <w:t>If user wants to scan AP</w:t>
      </w:r>
      <w:r>
        <w:t>s</w:t>
      </w:r>
      <w:r>
        <w:rPr>
          <w:rFonts w:hint="eastAsia"/>
        </w:rPr>
        <w:t xml:space="preserve"> </w:t>
      </w:r>
      <w:r>
        <w:t>that locate on 2G Band</w:t>
      </w:r>
    </w:p>
    <w:p w:rsidR="00714363" w:rsidRDefault="00714363" w:rsidP="00714363">
      <w:pPr>
        <w:ind w:left="960"/>
        <w:jc w:val="both"/>
        <w:rPr>
          <w:rFonts w:ascii="FangSong" w:eastAsia="FangSong"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scan 0x3fff 0</w:t>
      </w:r>
    </w:p>
    <w:p w:rsidR="00714363" w:rsidRDefault="00714363" w:rsidP="00714363">
      <w:pPr>
        <w:ind w:left="960"/>
        <w:jc w:val="both"/>
      </w:pPr>
    </w:p>
    <w:p w:rsidR="00714363" w:rsidRDefault="00714363" w:rsidP="00714363">
      <w:pPr>
        <w:ind w:left="960"/>
        <w:jc w:val="both"/>
      </w:pPr>
      <w:r>
        <w:rPr>
          <w:rFonts w:hint="eastAsia"/>
        </w:rPr>
        <w:t>If user wants to scan AP</w:t>
      </w:r>
      <w:r>
        <w:t>s</w:t>
      </w:r>
      <w:r>
        <w:rPr>
          <w:rFonts w:hint="eastAsia"/>
        </w:rPr>
        <w:t xml:space="preserve"> </w:t>
      </w:r>
      <w:r>
        <w:t>that locate on 5G Band</w:t>
      </w:r>
    </w:p>
    <w:p w:rsidR="00714363" w:rsidRDefault="00714363" w:rsidP="00714363">
      <w:pPr>
        <w:ind w:left="960"/>
        <w:jc w:val="both"/>
        <w:rPr>
          <w:rFonts w:ascii="FangSong" w:eastAsia="FangSong"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scan 0 0xffffffff</w:t>
      </w:r>
    </w:p>
    <w:p w:rsidR="00714363" w:rsidRDefault="00714363" w:rsidP="00714363">
      <w:pPr>
        <w:ind w:left="960"/>
        <w:jc w:val="both"/>
        <w:rPr>
          <w:rFonts w:ascii="FangSong" w:eastAsia="FangSong" w:hAnsi="FangSong"/>
          <w:sz w:val="20"/>
          <w:szCs w:val="20"/>
        </w:rPr>
      </w:pPr>
    </w:p>
    <w:p w:rsidR="00714363" w:rsidRDefault="00714363" w:rsidP="00714363">
      <w:pPr>
        <w:ind w:left="960"/>
        <w:jc w:val="both"/>
      </w:pPr>
      <w:r>
        <w:rPr>
          <w:rFonts w:hint="eastAsia"/>
        </w:rPr>
        <w:t>If user wants to scan AP</w:t>
      </w:r>
      <w:r>
        <w:t>s</w:t>
      </w:r>
      <w:r>
        <w:rPr>
          <w:rFonts w:hint="eastAsia"/>
        </w:rPr>
        <w:t xml:space="preserve"> </w:t>
      </w:r>
      <w:r>
        <w:t>that locate on 2G Band and 5G Band</w:t>
      </w:r>
    </w:p>
    <w:p w:rsidR="00714363" w:rsidRDefault="00714363" w:rsidP="00714363">
      <w:pPr>
        <w:ind w:left="960"/>
        <w:jc w:val="both"/>
        <w:rPr>
          <w:rFonts w:ascii="FangSong" w:eastAsia="FangSong"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scan</w:t>
      </w:r>
    </w:p>
    <w:p w:rsidR="001B77A7" w:rsidRPr="00461480" w:rsidRDefault="001B77A7" w:rsidP="00382961">
      <w:pPr>
        <w:pStyle w:val="4"/>
        <w:ind w:left="480"/>
      </w:pPr>
      <w:r w:rsidRPr="00382961">
        <w:rPr>
          <w:b/>
          <w:sz w:val="28"/>
          <w:szCs w:val="28"/>
          <w:u w:val="single"/>
        </w:rPr>
        <w:t>List AP</w:t>
      </w:r>
      <w:r w:rsidR="00733205" w:rsidRPr="00382961">
        <w:rPr>
          <w:rFonts w:hint="eastAsia"/>
          <w:b/>
          <w:sz w:val="28"/>
          <w:szCs w:val="28"/>
          <w:u w:val="single"/>
        </w:rPr>
        <w:t>s</w:t>
      </w:r>
    </w:p>
    <w:tbl>
      <w:tblPr>
        <w:tblStyle w:val="ac"/>
        <w:tblW w:w="0" w:type="auto"/>
        <w:jc w:val="center"/>
        <w:tblLook w:val="04A0" w:firstRow="1" w:lastRow="0" w:firstColumn="1" w:lastColumn="0" w:noHBand="0" w:noVBand="1"/>
      </w:tblPr>
      <w:tblGrid>
        <w:gridCol w:w="3846"/>
        <w:gridCol w:w="3846"/>
      </w:tblGrid>
      <w:tr w:rsidR="001B77A7" w:rsidTr="008817F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1B77A7" w:rsidRDefault="001B77A7" w:rsidP="008817F9">
            <w:r>
              <w:t>S</w:t>
            </w:r>
            <w:r>
              <w:rPr>
                <w:rFonts w:hint="eastAsia"/>
              </w:rPr>
              <w:t>yntax</w:t>
            </w:r>
          </w:p>
        </w:tc>
        <w:tc>
          <w:tcPr>
            <w:tcW w:w="3846" w:type="dxa"/>
            <w:tcBorders>
              <w:bottom w:val="outset" w:sz="6" w:space="0" w:color="auto"/>
            </w:tcBorders>
          </w:tcPr>
          <w:p w:rsidR="001B77A7" w:rsidRDefault="001B77A7" w:rsidP="008817F9">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1B77A7" w:rsidRPr="0061456C" w:rsidTr="008817F9">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1B77A7" w:rsidRPr="003A0A95" w:rsidRDefault="001B77A7" w:rsidP="008817F9">
            <w:pPr>
              <w:rPr>
                <w:b w:val="0"/>
                <w:i/>
                <w:sz w:val="20"/>
                <w:szCs w:val="20"/>
              </w:rPr>
            </w:pPr>
            <w:proofErr w:type="spellStart"/>
            <w:r>
              <w:rPr>
                <w:rFonts w:hint="eastAsia"/>
                <w:b w:val="0"/>
                <w:i/>
                <w:sz w:val="20"/>
                <w:szCs w:val="20"/>
              </w:rPr>
              <w:t>iw</w:t>
            </w:r>
            <w:proofErr w:type="spellEnd"/>
            <w:r>
              <w:rPr>
                <w:rFonts w:hint="eastAsia"/>
                <w:b w:val="0"/>
                <w:i/>
                <w:sz w:val="20"/>
                <w:szCs w:val="20"/>
              </w:rPr>
              <w:t xml:space="preserve"> list</w:t>
            </w:r>
          </w:p>
        </w:tc>
        <w:tc>
          <w:tcPr>
            <w:tcW w:w="3846" w:type="dxa"/>
            <w:tcBorders>
              <w:top w:val="outset" w:sz="6" w:space="0" w:color="auto"/>
            </w:tcBorders>
            <w:shd w:val="clear" w:color="auto" w:fill="FFFFFF" w:themeFill="background1"/>
          </w:tcPr>
          <w:p w:rsidR="001B77A7" w:rsidRPr="003A0A95" w:rsidRDefault="001B77A7" w:rsidP="0061456C">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U</w:t>
            </w:r>
            <w:r>
              <w:rPr>
                <w:sz w:val="20"/>
                <w:szCs w:val="20"/>
              </w:rPr>
              <w:t xml:space="preserve">ser </w:t>
            </w:r>
            <w:r>
              <w:rPr>
                <w:rFonts w:hint="eastAsia"/>
                <w:sz w:val="20"/>
                <w:szCs w:val="20"/>
              </w:rPr>
              <w:t>could</w:t>
            </w:r>
            <w:r>
              <w:rPr>
                <w:sz w:val="20"/>
                <w:szCs w:val="20"/>
              </w:rPr>
              <w:t xml:space="preserve"> </w:t>
            </w:r>
            <w:r>
              <w:rPr>
                <w:rFonts w:hint="eastAsia"/>
                <w:sz w:val="20"/>
                <w:szCs w:val="20"/>
              </w:rPr>
              <w:t>list A</w:t>
            </w:r>
            <w:r>
              <w:rPr>
                <w:sz w:val="20"/>
                <w:szCs w:val="20"/>
              </w:rPr>
              <w:t xml:space="preserve">Ps </w:t>
            </w:r>
            <w:r>
              <w:rPr>
                <w:rFonts w:hint="eastAsia"/>
                <w:sz w:val="20"/>
                <w:szCs w:val="20"/>
              </w:rPr>
              <w:t>which</w:t>
            </w:r>
            <w:r w:rsidR="004A51F5">
              <w:rPr>
                <w:rFonts w:hint="eastAsia"/>
                <w:sz w:val="20"/>
                <w:szCs w:val="20"/>
              </w:rPr>
              <w:t xml:space="preserve"> </w:t>
            </w:r>
            <w:r w:rsidR="00636D1C">
              <w:rPr>
                <w:rFonts w:hint="eastAsia"/>
                <w:sz w:val="20"/>
                <w:szCs w:val="20"/>
              </w:rPr>
              <w:t>have</w:t>
            </w:r>
            <w:r>
              <w:rPr>
                <w:rFonts w:hint="eastAsia"/>
                <w:sz w:val="20"/>
                <w:szCs w:val="20"/>
              </w:rPr>
              <w:t xml:space="preserve"> </w:t>
            </w:r>
            <w:r w:rsidR="00636D1C">
              <w:rPr>
                <w:rFonts w:hint="eastAsia"/>
                <w:sz w:val="20"/>
                <w:szCs w:val="20"/>
              </w:rPr>
              <w:t xml:space="preserve">been </w:t>
            </w:r>
            <w:r>
              <w:rPr>
                <w:rFonts w:hint="eastAsia"/>
                <w:sz w:val="20"/>
                <w:szCs w:val="20"/>
              </w:rPr>
              <w:t>scanned</w:t>
            </w:r>
            <w:r w:rsidR="0061456C">
              <w:rPr>
                <w:rFonts w:hint="eastAsia"/>
                <w:sz w:val="20"/>
                <w:szCs w:val="20"/>
              </w:rPr>
              <w:t xml:space="preserve"> in station mode</w:t>
            </w:r>
          </w:p>
        </w:tc>
      </w:tr>
    </w:tbl>
    <w:p w:rsidR="00C577C8" w:rsidRDefault="00C577C8" w:rsidP="00C577C8">
      <w:pPr>
        <w:jc w:val="both"/>
        <w:rPr>
          <w:sz w:val="20"/>
          <w:szCs w:val="20"/>
        </w:rPr>
      </w:pPr>
    </w:p>
    <w:p w:rsidR="001B77A7" w:rsidRPr="00C577C8" w:rsidRDefault="001B77A7" w:rsidP="008817F9">
      <w:pPr>
        <w:ind w:firstLine="480"/>
        <w:jc w:val="both"/>
      </w:pPr>
      <w:r w:rsidRPr="00C577C8">
        <w:rPr>
          <w:rFonts w:hint="eastAsia"/>
          <w:b/>
        </w:rPr>
        <w:t>Exa</w:t>
      </w:r>
      <w:r w:rsidRPr="00C577C8">
        <w:rPr>
          <w:b/>
        </w:rPr>
        <w:t>mple</w:t>
      </w:r>
      <w:r w:rsidR="008817F9">
        <w:rPr>
          <w:rFonts w:hint="eastAsia"/>
          <w:b/>
        </w:rPr>
        <w:t>:</w:t>
      </w:r>
    </w:p>
    <w:p w:rsidR="001B77A7" w:rsidRDefault="001B77A7" w:rsidP="001B77A7">
      <w:pPr>
        <w:ind w:left="960"/>
        <w:jc w:val="both"/>
      </w:pPr>
      <w:r>
        <w:t>The following example shows how to use the “</w:t>
      </w:r>
      <w:r w:rsidR="00C250E3">
        <w:rPr>
          <w:rFonts w:hint="eastAsia"/>
        </w:rPr>
        <w:t>L</w:t>
      </w:r>
      <w:r w:rsidR="00F06CE7">
        <w:rPr>
          <w:rFonts w:hint="eastAsia"/>
        </w:rPr>
        <w:t>ist</w:t>
      </w:r>
      <w:r>
        <w:rPr>
          <w:rFonts w:hint="eastAsia"/>
        </w:rPr>
        <w:t xml:space="preserve"> AP</w:t>
      </w:r>
      <w:r>
        <w:t>” command</w:t>
      </w:r>
      <w:r>
        <w:rPr>
          <w:rFonts w:hint="eastAsia"/>
        </w:rPr>
        <w:t>:</w:t>
      </w:r>
    </w:p>
    <w:p w:rsidR="001B77A7" w:rsidRDefault="001B77A7" w:rsidP="001B77A7">
      <w:pPr>
        <w:ind w:left="960"/>
        <w:jc w:val="both"/>
      </w:pPr>
    </w:p>
    <w:p w:rsidR="00183D15" w:rsidRDefault="00183D15" w:rsidP="00183D15">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w:t>
      </w:r>
      <w:r>
        <w:rPr>
          <w:rFonts w:ascii="FangSong" w:eastAsiaTheme="minorEastAsia" w:hAnsi="FangSong" w:hint="eastAsia"/>
          <w:sz w:val="20"/>
          <w:szCs w:val="20"/>
        </w:rPr>
        <w:t>list</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t>BSSID: b8:3</w:t>
      </w:r>
      <w:proofErr w:type="gramStart"/>
      <w:r w:rsidRPr="006F7E7C">
        <w:rPr>
          <w:rFonts w:ascii="FangSong" w:eastAsiaTheme="minorEastAsia" w:hAnsi="FangSong"/>
          <w:sz w:val="20"/>
          <w:szCs w:val="20"/>
        </w:rPr>
        <w:t>e:59:47</w:t>
      </w:r>
      <w:proofErr w:type="gramEnd"/>
      <w:r w:rsidRPr="006F7E7C">
        <w:rPr>
          <w:rFonts w:ascii="FangSong" w:eastAsiaTheme="minorEastAsia" w:hAnsi="FangSong"/>
          <w:sz w:val="20"/>
          <w:szCs w:val="20"/>
        </w:rPr>
        <w:t>:e5:a3</w:t>
      </w:r>
    </w:p>
    <w:p w:rsidR="00183D15" w:rsidRPr="006F7E7C" w:rsidRDefault="00183D15" w:rsidP="00183D15">
      <w:pPr>
        <w:ind w:left="960"/>
        <w:jc w:val="both"/>
        <w:rPr>
          <w:rFonts w:ascii="FangSong" w:eastAsiaTheme="minorEastAsia" w:hAnsi="FangSong"/>
          <w:sz w:val="20"/>
          <w:szCs w:val="20"/>
        </w:rPr>
      </w:pPr>
      <w:r>
        <w:rPr>
          <w:rFonts w:ascii="FangSong" w:eastAsiaTheme="minorEastAsia" w:hAnsi="FangSong"/>
          <w:sz w:val="20"/>
          <w:szCs w:val="20"/>
        </w:rPr>
        <w:t xml:space="preserve">SSID: </w:t>
      </w:r>
      <w:proofErr w:type="spellStart"/>
      <w:r>
        <w:rPr>
          <w:rFonts w:ascii="FangSong" w:eastAsiaTheme="minorEastAsia" w:hAnsi="FangSong" w:hint="eastAsia"/>
          <w:sz w:val="20"/>
          <w:szCs w:val="20"/>
        </w:rPr>
        <w:t>icomm-ap</w:t>
      </w:r>
      <w:proofErr w:type="spellEnd"/>
      <w:r>
        <w:rPr>
          <w:rFonts w:ascii="FangSong" w:eastAsiaTheme="minorEastAsia" w:hAnsi="FangSong"/>
          <w:sz w:val="20"/>
          <w:szCs w:val="20"/>
        </w:rPr>
        <w:t xml:space="preserve"> </w:t>
      </w:r>
      <w:r>
        <w:rPr>
          <w:rFonts w:ascii="FangSong" w:eastAsiaTheme="minorEastAsia" w:hAnsi="FangSong"/>
          <w:sz w:val="20"/>
          <w:szCs w:val="20"/>
        </w:rPr>
        <w:tab/>
        <w:t xml:space="preserve">@Channel </w:t>
      </w:r>
      <w:proofErr w:type="spellStart"/>
      <w:r>
        <w:rPr>
          <w:rFonts w:ascii="FangSong" w:eastAsiaTheme="minorEastAsia" w:hAnsi="FangSong"/>
          <w:sz w:val="20"/>
          <w:szCs w:val="20"/>
        </w:rPr>
        <w:t>Idx</w:t>
      </w:r>
      <w:proofErr w:type="spellEnd"/>
      <w:r>
        <w:rPr>
          <w:rFonts w:ascii="FangSong" w:eastAsiaTheme="minorEastAsia" w:hAnsi="FangSong"/>
          <w:sz w:val="20"/>
          <w:szCs w:val="20"/>
        </w:rPr>
        <w:t xml:space="preserve">: </w:t>
      </w:r>
      <w:r>
        <w:rPr>
          <w:rFonts w:ascii="FangSong" w:eastAsiaTheme="minorEastAsia" w:hAnsi="FangSong" w:hint="eastAsia"/>
          <w:sz w:val="20"/>
          <w:szCs w:val="20"/>
        </w:rPr>
        <w:t>1</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t>proto: WPA2</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t xml:space="preserve">Pairwise cipher=[CCMP] </w:t>
      </w:r>
    </w:p>
    <w:p w:rsidR="00183D15" w:rsidRDefault="00183D15" w:rsidP="00183D15">
      <w:pPr>
        <w:ind w:left="480" w:firstLine="480"/>
        <w:jc w:val="both"/>
        <w:rPr>
          <w:rFonts w:ascii="FangSong" w:eastAsiaTheme="minorEastAsia" w:hAnsi="FangSong"/>
          <w:sz w:val="20"/>
          <w:szCs w:val="20"/>
        </w:rPr>
      </w:pPr>
      <w:r w:rsidRPr="006F7E7C">
        <w:rPr>
          <w:rFonts w:ascii="FangSong" w:eastAsiaTheme="minorEastAsia" w:hAnsi="FangSong"/>
          <w:sz w:val="20"/>
          <w:szCs w:val="20"/>
        </w:rPr>
        <w:t>Group cipher=[CCMP]</w:t>
      </w:r>
    </w:p>
    <w:p w:rsidR="001B77A7" w:rsidRDefault="001B77A7" w:rsidP="001B77A7">
      <w:pPr>
        <w:ind w:left="480" w:firstLine="480"/>
        <w:jc w:val="both"/>
        <w:rPr>
          <w:rFonts w:ascii="FangSong" w:eastAsiaTheme="minorEastAsia" w:hAnsi="FangSong"/>
          <w:sz w:val="20"/>
          <w:szCs w:val="20"/>
        </w:rPr>
      </w:pPr>
    </w:p>
    <w:p w:rsidR="00183D15" w:rsidRPr="006F7E7C" w:rsidRDefault="00183D15" w:rsidP="00183D15">
      <w:pPr>
        <w:ind w:left="960"/>
        <w:jc w:val="both"/>
        <w:rPr>
          <w:rFonts w:ascii="FangSong" w:eastAsiaTheme="minorEastAsia" w:hAnsi="FangSong"/>
          <w:sz w:val="20"/>
          <w:szCs w:val="20"/>
        </w:rPr>
      </w:pPr>
      <w:r>
        <w:rPr>
          <w:rFonts w:ascii="FangSong" w:eastAsiaTheme="minorEastAsia" w:hAnsi="FangSong"/>
          <w:sz w:val="20"/>
          <w:szCs w:val="20"/>
        </w:rPr>
        <w:t>BSSID: b8:3</w:t>
      </w:r>
      <w:proofErr w:type="gramStart"/>
      <w:r>
        <w:rPr>
          <w:rFonts w:ascii="FangSong" w:eastAsiaTheme="minorEastAsia" w:hAnsi="FangSong"/>
          <w:sz w:val="20"/>
          <w:szCs w:val="20"/>
        </w:rPr>
        <w:t>e:59:47</w:t>
      </w:r>
      <w:proofErr w:type="gramEnd"/>
      <w:r>
        <w:rPr>
          <w:rFonts w:ascii="FangSong" w:eastAsiaTheme="minorEastAsia" w:hAnsi="FangSong"/>
          <w:sz w:val="20"/>
          <w:szCs w:val="20"/>
        </w:rPr>
        <w:t>:e5:</w:t>
      </w:r>
      <w:r>
        <w:rPr>
          <w:rFonts w:ascii="FangSong" w:eastAsiaTheme="minorEastAsia" w:hAnsi="FangSong" w:hint="eastAsia"/>
          <w:sz w:val="20"/>
          <w:szCs w:val="20"/>
        </w:rPr>
        <w:t>aa</w:t>
      </w:r>
    </w:p>
    <w:p w:rsidR="00183D15" w:rsidRPr="006F7E7C" w:rsidRDefault="00183D15" w:rsidP="00183D15">
      <w:pPr>
        <w:ind w:left="960"/>
        <w:jc w:val="both"/>
        <w:rPr>
          <w:rFonts w:ascii="FangSong" w:eastAsiaTheme="minorEastAsia" w:hAnsi="FangSong"/>
          <w:sz w:val="20"/>
          <w:szCs w:val="20"/>
        </w:rPr>
      </w:pPr>
      <w:r>
        <w:rPr>
          <w:rFonts w:ascii="FangSong" w:eastAsiaTheme="minorEastAsia" w:hAnsi="FangSong"/>
          <w:sz w:val="20"/>
          <w:szCs w:val="20"/>
        </w:rPr>
        <w:t xml:space="preserve">SSID: </w:t>
      </w:r>
      <w:r>
        <w:rPr>
          <w:rFonts w:ascii="FangSong" w:eastAsiaTheme="minorEastAsia" w:hAnsi="FangSong" w:hint="eastAsia"/>
          <w:sz w:val="20"/>
          <w:szCs w:val="20"/>
        </w:rPr>
        <w:t>icomm-ap-2</w:t>
      </w:r>
      <w:r>
        <w:rPr>
          <w:rFonts w:ascii="FangSong" w:eastAsiaTheme="minorEastAsia" w:hAnsi="FangSong"/>
          <w:sz w:val="20"/>
          <w:szCs w:val="20"/>
        </w:rPr>
        <w:t xml:space="preserve"> </w:t>
      </w:r>
      <w:r>
        <w:rPr>
          <w:rFonts w:ascii="FangSong" w:eastAsiaTheme="minorEastAsia" w:hAnsi="FangSong"/>
          <w:sz w:val="20"/>
          <w:szCs w:val="20"/>
        </w:rPr>
        <w:tab/>
        <w:t xml:space="preserve">@Channel </w:t>
      </w:r>
      <w:proofErr w:type="spellStart"/>
      <w:r>
        <w:rPr>
          <w:rFonts w:ascii="FangSong" w:eastAsiaTheme="minorEastAsia" w:hAnsi="FangSong"/>
          <w:sz w:val="20"/>
          <w:szCs w:val="20"/>
        </w:rPr>
        <w:t>Idx</w:t>
      </w:r>
      <w:proofErr w:type="spellEnd"/>
      <w:r>
        <w:rPr>
          <w:rFonts w:ascii="FangSong" w:eastAsiaTheme="minorEastAsia" w:hAnsi="FangSong"/>
          <w:sz w:val="20"/>
          <w:szCs w:val="20"/>
        </w:rPr>
        <w:t xml:space="preserve">: </w:t>
      </w:r>
      <w:r>
        <w:rPr>
          <w:rFonts w:ascii="FangSong" w:eastAsiaTheme="minorEastAsia" w:hAnsi="FangSong" w:hint="eastAsia"/>
          <w:sz w:val="20"/>
          <w:szCs w:val="20"/>
        </w:rPr>
        <w:t>2</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t>proto: WPA2</w:t>
      </w:r>
    </w:p>
    <w:p w:rsidR="00183D15" w:rsidRPr="006F7E7C" w:rsidRDefault="00183D15" w:rsidP="00183D15">
      <w:pPr>
        <w:ind w:left="960"/>
        <w:jc w:val="both"/>
        <w:rPr>
          <w:rFonts w:ascii="FangSong" w:eastAsiaTheme="minorEastAsia" w:hAnsi="FangSong"/>
          <w:sz w:val="20"/>
          <w:szCs w:val="20"/>
        </w:rPr>
      </w:pPr>
      <w:r w:rsidRPr="006F7E7C">
        <w:rPr>
          <w:rFonts w:ascii="FangSong" w:eastAsiaTheme="minorEastAsia" w:hAnsi="FangSong"/>
          <w:sz w:val="20"/>
          <w:szCs w:val="20"/>
        </w:rPr>
        <w:lastRenderedPageBreak/>
        <w:t xml:space="preserve">Pairwise cipher=[CCMP] </w:t>
      </w:r>
    </w:p>
    <w:p w:rsidR="001B77A7" w:rsidRDefault="00183D15" w:rsidP="00183D15">
      <w:pPr>
        <w:ind w:left="480" w:firstLine="480"/>
        <w:jc w:val="both"/>
        <w:rPr>
          <w:rFonts w:ascii="FangSong" w:eastAsiaTheme="minorEastAsia" w:hAnsi="FangSong"/>
          <w:sz w:val="20"/>
          <w:szCs w:val="20"/>
        </w:rPr>
      </w:pPr>
      <w:r w:rsidRPr="006F7E7C">
        <w:rPr>
          <w:rFonts w:ascii="FangSong" w:eastAsiaTheme="minorEastAsia" w:hAnsi="FangSong"/>
          <w:sz w:val="20"/>
          <w:szCs w:val="20"/>
        </w:rPr>
        <w:t>Group cipher=[CCMP]</w:t>
      </w:r>
    </w:p>
    <w:p w:rsidR="00351C91" w:rsidRPr="005B50BB" w:rsidRDefault="00351C91" w:rsidP="005B50BB">
      <w:pPr>
        <w:pStyle w:val="4"/>
        <w:ind w:left="480"/>
        <w:rPr>
          <w:b/>
          <w:sz w:val="28"/>
          <w:szCs w:val="28"/>
          <w:u w:val="single"/>
        </w:rPr>
      </w:pPr>
      <w:r w:rsidRPr="005B50BB">
        <w:rPr>
          <w:rFonts w:hint="eastAsia"/>
          <w:b/>
          <w:sz w:val="28"/>
          <w:szCs w:val="28"/>
          <w:u w:val="single"/>
        </w:rPr>
        <w:t>Join AP</w:t>
      </w:r>
    </w:p>
    <w:tbl>
      <w:tblPr>
        <w:tblStyle w:val="ac"/>
        <w:tblW w:w="0" w:type="auto"/>
        <w:jc w:val="center"/>
        <w:tblLook w:val="04A0" w:firstRow="1" w:lastRow="0" w:firstColumn="1" w:lastColumn="0" w:noHBand="0" w:noVBand="1"/>
      </w:tblPr>
      <w:tblGrid>
        <w:gridCol w:w="3846"/>
        <w:gridCol w:w="3846"/>
      </w:tblGrid>
      <w:tr w:rsidR="00351C91" w:rsidTr="005B5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51C91" w:rsidRDefault="00351C91" w:rsidP="005B50BB">
            <w:r>
              <w:t>S</w:t>
            </w:r>
            <w:r>
              <w:rPr>
                <w:rFonts w:hint="eastAsia"/>
              </w:rPr>
              <w:t>yntax</w:t>
            </w:r>
          </w:p>
        </w:tc>
        <w:tc>
          <w:tcPr>
            <w:tcW w:w="3846" w:type="dxa"/>
            <w:tcBorders>
              <w:bottom w:val="outset" w:sz="6" w:space="0" w:color="auto"/>
            </w:tcBorders>
          </w:tcPr>
          <w:p w:rsidR="00351C91" w:rsidRDefault="00351C91" w:rsidP="005B50BB">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51C91" w:rsidRPr="00C577C8" w:rsidTr="005B50BB">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51C91" w:rsidRPr="003A0A95" w:rsidRDefault="003406DD" w:rsidP="005B50BB">
            <w:pPr>
              <w:rPr>
                <w:b w:val="0"/>
                <w:i/>
                <w:sz w:val="20"/>
                <w:szCs w:val="20"/>
              </w:rPr>
            </w:pPr>
            <w:proofErr w:type="spellStart"/>
            <w:r w:rsidRPr="003406DD">
              <w:rPr>
                <w:rFonts w:hint="eastAsia"/>
                <w:b w:val="0"/>
                <w:i/>
                <w:sz w:val="20"/>
                <w:szCs w:val="20"/>
              </w:rPr>
              <w:t>iw</w:t>
            </w:r>
            <w:proofErr w:type="spellEnd"/>
            <w:r w:rsidRPr="003406DD">
              <w:rPr>
                <w:rFonts w:hint="eastAsia"/>
                <w:b w:val="0"/>
                <w:i/>
                <w:sz w:val="20"/>
                <w:szCs w:val="20"/>
              </w:rPr>
              <w:t xml:space="preserve"> join </w:t>
            </w:r>
            <w:r w:rsidR="001B77A7">
              <w:rPr>
                <w:rFonts w:hint="eastAsia"/>
                <w:b w:val="0"/>
                <w:i/>
                <w:sz w:val="20"/>
                <w:szCs w:val="20"/>
              </w:rPr>
              <w:t>&lt;</w:t>
            </w:r>
            <w:r w:rsidR="004A4143">
              <w:rPr>
                <w:rFonts w:hint="eastAsia"/>
                <w:b w:val="0"/>
                <w:i/>
                <w:sz w:val="20"/>
                <w:szCs w:val="20"/>
              </w:rPr>
              <w:t>AP</w:t>
            </w:r>
            <w:r w:rsidR="000C7FB9">
              <w:rPr>
                <w:rFonts w:hint="eastAsia"/>
                <w:b w:val="0"/>
                <w:i/>
                <w:sz w:val="20"/>
                <w:szCs w:val="20"/>
              </w:rPr>
              <w:t>_SSID</w:t>
            </w:r>
            <w:r w:rsidR="001B77A7">
              <w:rPr>
                <w:rFonts w:hint="eastAsia"/>
                <w:b w:val="0"/>
                <w:i/>
                <w:sz w:val="20"/>
                <w:szCs w:val="20"/>
              </w:rPr>
              <w:t>&gt;</w:t>
            </w:r>
            <w:r w:rsidRPr="003406DD">
              <w:rPr>
                <w:rFonts w:hint="eastAsia"/>
                <w:b w:val="0"/>
                <w:i/>
                <w:sz w:val="20"/>
                <w:szCs w:val="20"/>
              </w:rPr>
              <w:t>[password]</w:t>
            </w:r>
          </w:p>
        </w:tc>
        <w:tc>
          <w:tcPr>
            <w:tcW w:w="3846" w:type="dxa"/>
            <w:tcBorders>
              <w:top w:val="outset" w:sz="6" w:space="0" w:color="auto"/>
            </w:tcBorders>
            <w:shd w:val="clear" w:color="auto" w:fill="FFFFFF" w:themeFill="background1"/>
          </w:tcPr>
          <w:p w:rsidR="00B52720" w:rsidRDefault="002F203D" w:rsidP="005B50BB">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U</w:t>
            </w:r>
            <w:r w:rsidR="004A4143">
              <w:rPr>
                <w:sz w:val="20"/>
                <w:szCs w:val="20"/>
              </w:rPr>
              <w:t xml:space="preserve">ser </w:t>
            </w:r>
            <w:r>
              <w:rPr>
                <w:rFonts w:hint="eastAsia"/>
                <w:sz w:val="20"/>
                <w:szCs w:val="20"/>
              </w:rPr>
              <w:t>could</w:t>
            </w:r>
            <w:r w:rsidR="004A4143">
              <w:rPr>
                <w:sz w:val="20"/>
                <w:szCs w:val="20"/>
              </w:rPr>
              <w:t xml:space="preserve"> join </w:t>
            </w:r>
            <w:r w:rsidR="000C7FB9">
              <w:rPr>
                <w:rFonts w:hint="eastAsia"/>
                <w:sz w:val="20"/>
                <w:szCs w:val="20"/>
              </w:rPr>
              <w:t>the specific AP</w:t>
            </w:r>
            <w:r w:rsidR="00B52720">
              <w:rPr>
                <w:rFonts w:hint="eastAsia"/>
                <w:sz w:val="20"/>
                <w:szCs w:val="20"/>
              </w:rPr>
              <w:t xml:space="preserve"> that is already in the AP list</w:t>
            </w:r>
            <w:r>
              <w:rPr>
                <w:rFonts w:hint="eastAsia"/>
                <w:sz w:val="20"/>
                <w:szCs w:val="20"/>
              </w:rPr>
              <w:t>.</w:t>
            </w:r>
            <w:r w:rsidR="000C7FB9">
              <w:rPr>
                <w:rFonts w:hint="eastAsia"/>
                <w:sz w:val="20"/>
                <w:szCs w:val="20"/>
              </w:rPr>
              <w:t xml:space="preserve"> </w:t>
            </w:r>
          </w:p>
          <w:p w:rsidR="00B52720" w:rsidRDefault="00345F8E" w:rsidP="005B50BB">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&lt;AP_SSID&gt; is the specific AP</w:t>
            </w:r>
            <w:r>
              <w:rPr>
                <w:sz w:val="20"/>
                <w:szCs w:val="20"/>
              </w:rPr>
              <w:t>’</w:t>
            </w:r>
            <w:r>
              <w:rPr>
                <w:rFonts w:hint="eastAsia"/>
                <w:sz w:val="20"/>
                <w:szCs w:val="20"/>
              </w:rPr>
              <w:t>s SSID which user wants to join</w:t>
            </w:r>
            <w:r w:rsidR="007863D6">
              <w:rPr>
                <w:rFonts w:hint="eastAsia"/>
                <w:sz w:val="20"/>
                <w:szCs w:val="20"/>
              </w:rPr>
              <w:t xml:space="preserve"> in</w:t>
            </w:r>
            <w:r w:rsidR="00910DEE">
              <w:rPr>
                <w:rFonts w:hint="eastAsia"/>
                <w:sz w:val="20"/>
                <w:szCs w:val="20"/>
              </w:rPr>
              <w:t>.</w:t>
            </w:r>
            <w:r>
              <w:rPr>
                <w:rFonts w:hint="eastAsia"/>
                <w:sz w:val="20"/>
                <w:szCs w:val="20"/>
              </w:rPr>
              <w:t xml:space="preserve"> </w:t>
            </w:r>
          </w:p>
          <w:p w:rsidR="00351C91" w:rsidRDefault="00345F8E" w:rsidP="005B50BB">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[password] is &lt;AP_SSID&gt;</w:t>
            </w:r>
            <w:r w:rsidR="00E86854">
              <w:rPr>
                <w:sz w:val="20"/>
                <w:szCs w:val="20"/>
              </w:rPr>
              <w:t>’s access</w:t>
            </w:r>
            <w:r w:rsidR="000C7FB9">
              <w:rPr>
                <w:rFonts w:hint="eastAsia"/>
                <w:sz w:val="20"/>
                <w:szCs w:val="20"/>
              </w:rPr>
              <w:t xml:space="preserve"> </w:t>
            </w:r>
            <w:r w:rsidR="00E86854">
              <w:rPr>
                <w:sz w:val="20"/>
                <w:szCs w:val="20"/>
              </w:rPr>
              <w:t xml:space="preserve">password. </w:t>
            </w:r>
            <w:r w:rsidR="002647E8">
              <w:rPr>
                <w:sz w:val="20"/>
                <w:szCs w:val="20"/>
              </w:rPr>
              <w:t>I</w:t>
            </w:r>
            <w:r w:rsidR="002647E8">
              <w:rPr>
                <w:rFonts w:hint="eastAsia"/>
                <w:sz w:val="20"/>
                <w:szCs w:val="20"/>
              </w:rPr>
              <w:t xml:space="preserve">f </w:t>
            </w:r>
            <w:r>
              <w:rPr>
                <w:rFonts w:hint="eastAsia"/>
                <w:sz w:val="20"/>
                <w:szCs w:val="20"/>
              </w:rPr>
              <w:t>the &lt;AP_SSID&gt;</w:t>
            </w:r>
            <w:r w:rsidR="002647E8">
              <w:rPr>
                <w:rFonts w:hint="eastAsia"/>
                <w:sz w:val="20"/>
                <w:szCs w:val="20"/>
              </w:rPr>
              <w:t xml:space="preserve"> did not set security protocol</w:t>
            </w:r>
            <w:r>
              <w:rPr>
                <w:rFonts w:hint="eastAsia"/>
                <w:sz w:val="20"/>
                <w:szCs w:val="20"/>
              </w:rPr>
              <w:t xml:space="preserve"> (open mode)</w:t>
            </w:r>
            <w:r w:rsidR="002647E8">
              <w:rPr>
                <w:rFonts w:hint="eastAsia"/>
                <w:sz w:val="20"/>
                <w:szCs w:val="20"/>
              </w:rPr>
              <w:t>, please</w:t>
            </w:r>
            <w:r>
              <w:rPr>
                <w:rFonts w:hint="eastAsia"/>
                <w:sz w:val="20"/>
                <w:szCs w:val="20"/>
              </w:rPr>
              <w:t xml:space="preserve"> let [password] empty</w:t>
            </w:r>
            <w:r w:rsidR="00C577C8">
              <w:rPr>
                <w:rFonts w:hint="eastAsia"/>
                <w:sz w:val="20"/>
                <w:szCs w:val="20"/>
              </w:rPr>
              <w:t>.</w:t>
            </w:r>
          </w:p>
          <w:p w:rsidR="00DB0053" w:rsidRDefault="00C577C8" w:rsidP="005B50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w:t>
            </w:r>
            <w:r>
              <w:rPr>
                <w:rFonts w:hint="eastAsia"/>
                <w:sz w:val="20"/>
                <w:szCs w:val="20"/>
              </w:rPr>
              <w:t xml:space="preserve">ote: </w:t>
            </w:r>
          </w:p>
          <w:p w:rsidR="00C577C8" w:rsidRDefault="00DA2FBF" w:rsidP="005B50BB">
            <w:pPr>
              <w:cnfStyle w:val="000000100000" w:firstRow="0" w:lastRow="0" w:firstColumn="0" w:lastColumn="0" w:oddVBand="0" w:evenVBand="0" w:oddHBand="1" w:evenHBand="0" w:firstRowFirstColumn="0" w:firstRowLastColumn="0" w:lastRowFirstColumn="0" w:lastRowLastColumn="0"/>
              <w:rPr>
                <w:color w:val="auto"/>
                <w:sz w:val="20"/>
                <w:szCs w:val="20"/>
              </w:rPr>
            </w:pPr>
            <w:r>
              <w:rPr>
                <w:rFonts w:hint="eastAsia"/>
                <w:sz w:val="20"/>
                <w:szCs w:val="20"/>
              </w:rPr>
              <w:t>T</w:t>
            </w:r>
            <w:r w:rsidR="00C577C8">
              <w:rPr>
                <w:rFonts w:hint="eastAsia"/>
                <w:sz w:val="20"/>
                <w:szCs w:val="20"/>
              </w:rPr>
              <w:t xml:space="preserve">he </w:t>
            </w:r>
            <w:r w:rsidR="00DB0053">
              <w:rPr>
                <w:rFonts w:hint="eastAsia"/>
                <w:sz w:val="20"/>
                <w:szCs w:val="20"/>
              </w:rPr>
              <w:t xml:space="preserve">max </w:t>
            </w:r>
            <w:r w:rsidR="00C577C8">
              <w:rPr>
                <w:rFonts w:hint="eastAsia"/>
                <w:sz w:val="20"/>
                <w:szCs w:val="20"/>
              </w:rPr>
              <w:t xml:space="preserve">length of </w:t>
            </w:r>
            <w:r w:rsidR="008834C3">
              <w:rPr>
                <w:rFonts w:hint="eastAsia"/>
                <w:sz w:val="20"/>
                <w:szCs w:val="20"/>
              </w:rPr>
              <w:t>[</w:t>
            </w:r>
            <w:r w:rsidR="00C577C8">
              <w:rPr>
                <w:rFonts w:hint="eastAsia"/>
                <w:sz w:val="20"/>
                <w:szCs w:val="20"/>
              </w:rPr>
              <w:t>password</w:t>
            </w:r>
            <w:r w:rsidR="008834C3">
              <w:rPr>
                <w:rFonts w:hint="eastAsia"/>
                <w:sz w:val="20"/>
                <w:szCs w:val="20"/>
              </w:rPr>
              <w:t>]</w:t>
            </w:r>
            <w:r w:rsidR="00C577C8">
              <w:rPr>
                <w:rFonts w:hint="eastAsia"/>
                <w:sz w:val="20"/>
                <w:szCs w:val="20"/>
              </w:rPr>
              <w:t xml:space="preserve"> is 5 </w:t>
            </w:r>
            <w:proofErr w:type="gramStart"/>
            <w:r w:rsidR="00C577C8">
              <w:rPr>
                <w:rFonts w:hint="eastAsia"/>
                <w:sz w:val="20"/>
                <w:szCs w:val="20"/>
              </w:rPr>
              <w:t>character</w:t>
            </w:r>
            <w:proofErr w:type="gramEnd"/>
            <w:r w:rsidR="00C577C8">
              <w:rPr>
                <w:rFonts w:hint="eastAsia"/>
                <w:sz w:val="20"/>
                <w:szCs w:val="20"/>
              </w:rPr>
              <w:t xml:space="preserve"> in </w:t>
            </w:r>
            <w:r w:rsidR="008834C3">
              <w:rPr>
                <w:rFonts w:hint="eastAsia"/>
                <w:sz w:val="20"/>
                <w:szCs w:val="20"/>
              </w:rPr>
              <w:t>[WEP40]</w:t>
            </w:r>
            <w:r w:rsidR="00C577C8">
              <w:rPr>
                <w:rFonts w:hint="eastAsia"/>
                <w:sz w:val="20"/>
                <w:szCs w:val="20"/>
              </w:rPr>
              <w:t xml:space="preserve"> security </w:t>
            </w:r>
            <w:r>
              <w:rPr>
                <w:sz w:val="20"/>
                <w:szCs w:val="20"/>
              </w:rPr>
              <w:t>protocol</w:t>
            </w:r>
            <w:r w:rsidR="00910DEE">
              <w:rPr>
                <w:rFonts w:hint="eastAsia"/>
                <w:sz w:val="20"/>
                <w:szCs w:val="20"/>
              </w:rPr>
              <w:t>.</w:t>
            </w:r>
          </w:p>
          <w:p w:rsidR="00515CB8" w:rsidRPr="003A0A95" w:rsidRDefault="00515CB8" w:rsidP="005B50BB">
            <w:pPr>
              <w:cnfStyle w:val="000000100000" w:firstRow="0" w:lastRow="0" w:firstColumn="0" w:lastColumn="0" w:oddVBand="0" w:evenVBand="0" w:oddHBand="1" w:evenHBand="0" w:firstRowFirstColumn="0" w:firstRowLastColumn="0" w:lastRowFirstColumn="0" w:lastRowLastColumn="0"/>
              <w:rPr>
                <w:color w:val="auto"/>
                <w:sz w:val="20"/>
                <w:szCs w:val="20"/>
              </w:rPr>
            </w:pPr>
            <w:r>
              <w:rPr>
                <w:sz w:val="20"/>
                <w:szCs w:val="20"/>
              </w:rPr>
              <w:t>T</w:t>
            </w:r>
            <w:r>
              <w:rPr>
                <w:rFonts w:hint="eastAsia"/>
                <w:sz w:val="20"/>
                <w:szCs w:val="20"/>
              </w:rPr>
              <w:t>he limit of the [password] length is 8~63 character in [WPA/WPA2] security protocol</w:t>
            </w:r>
            <w:r w:rsidR="00A23A91">
              <w:rPr>
                <w:rFonts w:hint="eastAsia"/>
                <w:sz w:val="20"/>
                <w:szCs w:val="20"/>
              </w:rPr>
              <w:t>.</w:t>
            </w:r>
          </w:p>
        </w:tc>
      </w:tr>
    </w:tbl>
    <w:p w:rsidR="00D86F38" w:rsidRDefault="00D86F38" w:rsidP="00C577C8">
      <w:pPr>
        <w:jc w:val="both"/>
        <w:rPr>
          <w:sz w:val="20"/>
          <w:szCs w:val="20"/>
        </w:rPr>
      </w:pPr>
    </w:p>
    <w:p w:rsidR="00351C91" w:rsidRPr="00C577C8" w:rsidRDefault="00C577C8" w:rsidP="005B50BB">
      <w:pPr>
        <w:ind w:firstLine="480"/>
        <w:jc w:val="both"/>
      </w:pPr>
      <w:r w:rsidRPr="00C577C8">
        <w:rPr>
          <w:rFonts w:hint="eastAsia"/>
          <w:b/>
        </w:rPr>
        <w:t>Ex</w:t>
      </w:r>
      <w:r w:rsidR="00733205" w:rsidRPr="00C577C8">
        <w:rPr>
          <w:rFonts w:hint="eastAsia"/>
          <w:b/>
        </w:rPr>
        <w:t>ample</w:t>
      </w:r>
      <w:r w:rsidR="005B50BB">
        <w:rPr>
          <w:rFonts w:hint="eastAsia"/>
          <w:b/>
        </w:rPr>
        <w:t>:</w:t>
      </w:r>
    </w:p>
    <w:p w:rsidR="00351C91" w:rsidRDefault="00351C91" w:rsidP="00351C91">
      <w:pPr>
        <w:ind w:left="960"/>
        <w:jc w:val="both"/>
      </w:pPr>
      <w:r>
        <w:t>The following example shows how to use the “</w:t>
      </w:r>
      <w:r w:rsidR="00367AF1">
        <w:rPr>
          <w:rFonts w:hint="eastAsia"/>
        </w:rPr>
        <w:t>J</w:t>
      </w:r>
      <w:r w:rsidR="006D6D0F">
        <w:rPr>
          <w:rFonts w:hint="eastAsia"/>
        </w:rPr>
        <w:t>oin AP</w:t>
      </w:r>
      <w:r>
        <w:t>” command</w:t>
      </w:r>
      <w:r>
        <w:rPr>
          <w:rFonts w:hint="eastAsia"/>
        </w:rPr>
        <w:t>:</w:t>
      </w:r>
    </w:p>
    <w:p w:rsidR="00351C91" w:rsidRPr="00591295" w:rsidRDefault="00351C91" w:rsidP="00351C91">
      <w:pPr>
        <w:ind w:left="960"/>
        <w:jc w:val="both"/>
      </w:pPr>
    </w:p>
    <w:p w:rsidR="00C63914" w:rsidRDefault="00C63914" w:rsidP="00351C91">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w:t>
      </w:r>
      <w:r w:rsidR="00A44538">
        <w:rPr>
          <w:rFonts w:ascii="FangSong" w:eastAsiaTheme="minorEastAsia" w:hAnsi="FangSong" w:hint="eastAsia"/>
          <w:sz w:val="20"/>
          <w:szCs w:val="20"/>
        </w:rPr>
        <w:t xml:space="preserve">join </w:t>
      </w:r>
      <w:proofErr w:type="spellStart"/>
      <w:r w:rsidR="00A44538">
        <w:rPr>
          <w:rFonts w:ascii="FangSong" w:eastAsiaTheme="minorEastAsia" w:hAnsi="FangSong" w:hint="eastAsia"/>
          <w:sz w:val="20"/>
          <w:szCs w:val="20"/>
        </w:rPr>
        <w:t>icomm-ap</w:t>
      </w:r>
      <w:proofErr w:type="spellEnd"/>
      <w:r>
        <w:rPr>
          <w:rFonts w:ascii="FangSong" w:eastAsiaTheme="minorEastAsia" w:hAnsi="FangSong" w:hint="eastAsia"/>
          <w:sz w:val="20"/>
          <w:szCs w:val="20"/>
        </w:rPr>
        <w:t xml:space="preserve"> 12345678</w:t>
      </w:r>
    </w:p>
    <w:p w:rsidR="007A2BC6" w:rsidRPr="007A2BC6" w:rsidRDefault="007A2BC6" w:rsidP="007A2BC6">
      <w:pPr>
        <w:ind w:left="960"/>
        <w:jc w:val="both"/>
        <w:rPr>
          <w:rFonts w:ascii="FangSong" w:eastAsiaTheme="minorEastAsia" w:hAnsi="FangSong"/>
          <w:sz w:val="20"/>
          <w:szCs w:val="20"/>
        </w:rPr>
      </w:pPr>
      <w:proofErr w:type="spellStart"/>
      <w:r w:rsidRPr="007A2BC6">
        <w:rPr>
          <w:rFonts w:ascii="FangSong" w:eastAsiaTheme="minorEastAsia" w:hAnsi="FangSong"/>
          <w:sz w:val="20"/>
          <w:szCs w:val="20"/>
        </w:rPr>
        <w:t>wmm_used</w:t>
      </w:r>
      <w:proofErr w:type="spellEnd"/>
      <w:r w:rsidRPr="007A2BC6">
        <w:rPr>
          <w:rFonts w:ascii="FangSong" w:eastAsiaTheme="minorEastAsia" w:hAnsi="FangSong"/>
          <w:sz w:val="20"/>
          <w:szCs w:val="20"/>
        </w:rPr>
        <w:t xml:space="preserve">    = 0</w:t>
      </w:r>
    </w:p>
    <w:p w:rsidR="007A2BC6" w:rsidRPr="007A2BC6" w:rsidRDefault="007A2BC6" w:rsidP="007A2BC6">
      <w:pPr>
        <w:ind w:left="960"/>
        <w:jc w:val="both"/>
        <w:rPr>
          <w:rFonts w:ascii="FangSong" w:eastAsiaTheme="minorEastAsia" w:hAnsi="FangSong"/>
          <w:sz w:val="20"/>
          <w:szCs w:val="20"/>
        </w:rPr>
      </w:pPr>
      <w:r w:rsidRPr="007A2BC6">
        <w:rPr>
          <w:rFonts w:ascii="FangSong" w:eastAsiaTheme="minorEastAsia" w:hAnsi="FangSong"/>
          <w:sz w:val="20"/>
          <w:szCs w:val="20"/>
        </w:rPr>
        <w:t>Joining "</w:t>
      </w:r>
      <w:r w:rsidRPr="007A2BC6">
        <w:rPr>
          <w:rFonts w:ascii="FangSong" w:eastAsiaTheme="minorEastAsia" w:hAnsi="FangSong" w:hint="eastAsia"/>
          <w:sz w:val="20"/>
          <w:szCs w:val="20"/>
        </w:rPr>
        <w:t xml:space="preserve"> </w:t>
      </w:r>
      <w:proofErr w:type="spellStart"/>
      <w:r>
        <w:rPr>
          <w:rFonts w:ascii="FangSong" w:eastAsiaTheme="minorEastAsia" w:hAnsi="FangSong" w:hint="eastAsia"/>
          <w:sz w:val="20"/>
          <w:szCs w:val="20"/>
        </w:rPr>
        <w:t>icomm-ap</w:t>
      </w:r>
      <w:proofErr w:type="spellEnd"/>
      <w:r w:rsidRPr="007A2BC6">
        <w:rPr>
          <w:rFonts w:ascii="FangSong" w:eastAsiaTheme="minorEastAsia" w:hAnsi="FangSong"/>
          <w:sz w:val="20"/>
          <w:szCs w:val="20"/>
        </w:rPr>
        <w:t xml:space="preserve"> </w:t>
      </w:r>
      <w:r>
        <w:rPr>
          <w:rFonts w:ascii="FangSong" w:eastAsiaTheme="minorEastAsia" w:hAnsi="FangSong"/>
          <w:sz w:val="20"/>
          <w:szCs w:val="20"/>
        </w:rPr>
        <w:t>" using security type "</w:t>
      </w:r>
      <w:r>
        <w:rPr>
          <w:rFonts w:ascii="FangSong" w:eastAsiaTheme="minorEastAsia" w:hAnsi="FangSong" w:hint="eastAsia"/>
          <w:sz w:val="20"/>
          <w:szCs w:val="20"/>
        </w:rPr>
        <w:t>wpa2</w:t>
      </w:r>
      <w:r w:rsidRPr="007A2BC6">
        <w:rPr>
          <w:rFonts w:ascii="FangSong" w:eastAsiaTheme="minorEastAsia" w:hAnsi="FangSong"/>
          <w:sz w:val="20"/>
          <w:szCs w:val="20"/>
        </w:rPr>
        <w:t>".</w:t>
      </w:r>
    </w:p>
    <w:p w:rsidR="007A2BC6" w:rsidRPr="007A2BC6" w:rsidRDefault="007A2BC6" w:rsidP="007A2BC6">
      <w:pPr>
        <w:ind w:left="960"/>
        <w:jc w:val="both"/>
        <w:rPr>
          <w:rFonts w:ascii="FangSong" w:eastAsiaTheme="minorEastAsia" w:hAnsi="FangSong"/>
          <w:sz w:val="20"/>
          <w:szCs w:val="20"/>
        </w:rPr>
      </w:pPr>
      <w:r w:rsidRPr="007A2BC6">
        <w:rPr>
          <w:rFonts w:ascii="FangSong" w:eastAsiaTheme="minorEastAsia" w:hAnsi="FangSong"/>
          <w:sz w:val="20"/>
          <w:szCs w:val="20"/>
        </w:rPr>
        <w:t>Join success!! AID=2</w:t>
      </w:r>
    </w:p>
    <w:p w:rsidR="00F04773" w:rsidRDefault="00F04773" w:rsidP="00351C91">
      <w:pPr>
        <w:ind w:left="960"/>
        <w:jc w:val="both"/>
        <w:rPr>
          <w:rFonts w:eastAsiaTheme="minorEastAsia"/>
        </w:rPr>
      </w:pPr>
    </w:p>
    <w:p w:rsidR="00200501" w:rsidRPr="005B50BB" w:rsidRDefault="00200501" w:rsidP="00200501">
      <w:pPr>
        <w:pStyle w:val="4"/>
        <w:ind w:left="480"/>
        <w:rPr>
          <w:b/>
          <w:sz w:val="28"/>
          <w:szCs w:val="28"/>
          <w:u w:val="single"/>
        </w:rPr>
      </w:pPr>
      <w:r w:rsidRPr="005B50BB">
        <w:rPr>
          <w:rFonts w:hint="eastAsia"/>
          <w:b/>
          <w:sz w:val="28"/>
          <w:szCs w:val="28"/>
          <w:u w:val="single"/>
        </w:rPr>
        <w:t xml:space="preserve">Join </w:t>
      </w:r>
      <w:proofErr w:type="gramStart"/>
      <w:r>
        <w:rPr>
          <w:rFonts w:hint="eastAsia"/>
          <w:b/>
          <w:sz w:val="28"/>
          <w:szCs w:val="28"/>
          <w:u w:val="single"/>
        </w:rPr>
        <w:t>other</w:t>
      </w:r>
      <w:proofErr w:type="gramEnd"/>
      <w:r>
        <w:rPr>
          <w:rFonts w:hint="eastAsia"/>
          <w:b/>
          <w:sz w:val="28"/>
          <w:szCs w:val="28"/>
          <w:u w:val="single"/>
        </w:rPr>
        <w:t xml:space="preserve"> </w:t>
      </w:r>
      <w:r w:rsidRPr="005B50BB">
        <w:rPr>
          <w:rFonts w:hint="eastAsia"/>
          <w:b/>
          <w:sz w:val="28"/>
          <w:szCs w:val="28"/>
          <w:u w:val="single"/>
        </w:rPr>
        <w:t>AP</w:t>
      </w:r>
    </w:p>
    <w:tbl>
      <w:tblPr>
        <w:tblStyle w:val="ac"/>
        <w:tblW w:w="0" w:type="auto"/>
        <w:jc w:val="center"/>
        <w:tblLook w:val="04A0" w:firstRow="1" w:lastRow="0" w:firstColumn="1" w:lastColumn="0" w:noHBand="0" w:noVBand="1"/>
      </w:tblPr>
      <w:tblGrid>
        <w:gridCol w:w="3846"/>
        <w:gridCol w:w="3846"/>
      </w:tblGrid>
      <w:tr w:rsidR="00200501" w:rsidTr="0071436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200501" w:rsidRDefault="00200501" w:rsidP="00714363">
            <w:r>
              <w:t>S</w:t>
            </w:r>
            <w:r>
              <w:rPr>
                <w:rFonts w:hint="eastAsia"/>
              </w:rPr>
              <w:t>yntax</w:t>
            </w:r>
          </w:p>
        </w:tc>
        <w:tc>
          <w:tcPr>
            <w:tcW w:w="3846" w:type="dxa"/>
            <w:tcBorders>
              <w:bottom w:val="outset" w:sz="6" w:space="0" w:color="auto"/>
            </w:tcBorders>
          </w:tcPr>
          <w:p w:rsidR="00200501" w:rsidRDefault="00200501" w:rsidP="00714363">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200501" w:rsidRPr="00C577C8" w:rsidTr="00714363">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200501" w:rsidRPr="003A0A95" w:rsidRDefault="00200501" w:rsidP="00B52720">
            <w:pPr>
              <w:rPr>
                <w:b w:val="0"/>
                <w:i/>
                <w:sz w:val="20"/>
                <w:szCs w:val="20"/>
              </w:rPr>
            </w:pPr>
            <w:proofErr w:type="spellStart"/>
            <w:r w:rsidRPr="003406DD">
              <w:rPr>
                <w:rFonts w:hint="eastAsia"/>
                <w:b w:val="0"/>
                <w:i/>
                <w:sz w:val="20"/>
                <w:szCs w:val="20"/>
              </w:rPr>
              <w:t>iw</w:t>
            </w:r>
            <w:proofErr w:type="spellEnd"/>
            <w:r w:rsidRPr="003406DD">
              <w:rPr>
                <w:rFonts w:hint="eastAsia"/>
                <w:b w:val="0"/>
                <w:i/>
                <w:sz w:val="20"/>
                <w:szCs w:val="20"/>
              </w:rPr>
              <w:t xml:space="preserve"> join</w:t>
            </w:r>
            <w:r>
              <w:rPr>
                <w:rFonts w:hint="eastAsia"/>
                <w:b w:val="0"/>
                <w:i/>
                <w:sz w:val="20"/>
                <w:szCs w:val="20"/>
              </w:rPr>
              <w:t>-other &lt;AP_SSID&gt;</w:t>
            </w:r>
            <w:r w:rsidRPr="003406DD">
              <w:rPr>
                <w:rFonts w:hint="eastAsia"/>
                <w:b w:val="0"/>
                <w:i/>
                <w:sz w:val="20"/>
                <w:szCs w:val="20"/>
              </w:rPr>
              <w:t>[password]</w:t>
            </w:r>
          </w:p>
        </w:tc>
        <w:tc>
          <w:tcPr>
            <w:tcW w:w="3846" w:type="dxa"/>
            <w:tcBorders>
              <w:top w:val="outset" w:sz="6" w:space="0" w:color="auto"/>
            </w:tcBorders>
            <w:shd w:val="clear" w:color="auto" w:fill="FFFFFF" w:themeFill="background1"/>
          </w:tcPr>
          <w:p w:rsidR="00200501" w:rsidRDefault="00200501" w:rsidP="00714363">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U</w:t>
            </w:r>
            <w:r>
              <w:rPr>
                <w:sz w:val="20"/>
                <w:szCs w:val="20"/>
              </w:rPr>
              <w:t xml:space="preserve">ser </w:t>
            </w:r>
            <w:r>
              <w:rPr>
                <w:rFonts w:hint="eastAsia"/>
                <w:sz w:val="20"/>
                <w:szCs w:val="20"/>
              </w:rPr>
              <w:t>could</w:t>
            </w:r>
            <w:r>
              <w:rPr>
                <w:sz w:val="20"/>
                <w:szCs w:val="20"/>
              </w:rPr>
              <w:t xml:space="preserve"> join </w:t>
            </w:r>
            <w:r>
              <w:rPr>
                <w:rFonts w:hint="eastAsia"/>
                <w:sz w:val="20"/>
                <w:szCs w:val="20"/>
              </w:rPr>
              <w:t>the specific AP that is not in the AP list or is a hidden AP.</w:t>
            </w:r>
          </w:p>
          <w:p w:rsidR="00200501" w:rsidRDefault="00200501" w:rsidP="00714363">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&lt;AP_SSID&gt; is the specific AP</w:t>
            </w:r>
            <w:r>
              <w:rPr>
                <w:sz w:val="20"/>
                <w:szCs w:val="20"/>
              </w:rPr>
              <w:t>’</w:t>
            </w:r>
            <w:r>
              <w:rPr>
                <w:rFonts w:hint="eastAsia"/>
                <w:sz w:val="20"/>
                <w:szCs w:val="20"/>
              </w:rPr>
              <w:t xml:space="preserve">s SSID which user wants to join in. </w:t>
            </w:r>
          </w:p>
          <w:p w:rsidR="00200501" w:rsidRDefault="00200501" w:rsidP="00714363">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[password] is &lt;AP_SSID&gt;</w:t>
            </w:r>
            <w:r>
              <w:rPr>
                <w:sz w:val="20"/>
                <w:szCs w:val="20"/>
              </w:rPr>
              <w:t>’s access</w:t>
            </w:r>
            <w:r>
              <w:rPr>
                <w:rFonts w:hint="eastAsia"/>
                <w:sz w:val="20"/>
                <w:szCs w:val="20"/>
              </w:rPr>
              <w:t xml:space="preserve"> </w:t>
            </w:r>
            <w:r>
              <w:rPr>
                <w:sz w:val="20"/>
                <w:szCs w:val="20"/>
              </w:rPr>
              <w:lastRenderedPageBreak/>
              <w:t>password. I</w:t>
            </w:r>
            <w:r>
              <w:rPr>
                <w:rFonts w:hint="eastAsia"/>
                <w:sz w:val="20"/>
                <w:szCs w:val="20"/>
              </w:rPr>
              <w:t>f the &lt;AP_SSID&gt; did not set security protocol (open mode), please let [password] empty.</w:t>
            </w:r>
          </w:p>
          <w:p w:rsidR="00200501" w:rsidRDefault="00200501" w:rsidP="007143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w:t>
            </w:r>
            <w:r>
              <w:rPr>
                <w:rFonts w:hint="eastAsia"/>
                <w:sz w:val="20"/>
                <w:szCs w:val="20"/>
              </w:rPr>
              <w:t xml:space="preserve">ote: </w:t>
            </w:r>
          </w:p>
          <w:p w:rsidR="00200501" w:rsidRDefault="00200501" w:rsidP="00714363">
            <w:pPr>
              <w:cnfStyle w:val="000000100000" w:firstRow="0" w:lastRow="0" w:firstColumn="0" w:lastColumn="0" w:oddVBand="0" w:evenVBand="0" w:oddHBand="1" w:evenHBand="0" w:firstRowFirstColumn="0" w:firstRowLastColumn="0" w:lastRowFirstColumn="0" w:lastRowLastColumn="0"/>
              <w:rPr>
                <w:color w:val="auto"/>
                <w:sz w:val="20"/>
                <w:szCs w:val="20"/>
              </w:rPr>
            </w:pPr>
            <w:r>
              <w:rPr>
                <w:rFonts w:hint="eastAsia"/>
                <w:sz w:val="20"/>
                <w:szCs w:val="20"/>
              </w:rPr>
              <w:t xml:space="preserve">The max length of [password] is 5 </w:t>
            </w:r>
            <w:proofErr w:type="gramStart"/>
            <w:r>
              <w:rPr>
                <w:rFonts w:hint="eastAsia"/>
                <w:sz w:val="20"/>
                <w:szCs w:val="20"/>
              </w:rPr>
              <w:t>character</w:t>
            </w:r>
            <w:proofErr w:type="gramEnd"/>
            <w:r>
              <w:rPr>
                <w:rFonts w:hint="eastAsia"/>
                <w:sz w:val="20"/>
                <w:szCs w:val="20"/>
              </w:rPr>
              <w:t xml:space="preserve"> in [WEP40] security </w:t>
            </w:r>
            <w:r>
              <w:rPr>
                <w:sz w:val="20"/>
                <w:szCs w:val="20"/>
              </w:rPr>
              <w:t>protocol</w:t>
            </w:r>
            <w:r>
              <w:rPr>
                <w:rFonts w:hint="eastAsia"/>
                <w:sz w:val="20"/>
                <w:szCs w:val="20"/>
              </w:rPr>
              <w:t>.</w:t>
            </w:r>
          </w:p>
          <w:p w:rsidR="00200501" w:rsidRPr="003A0A95" w:rsidRDefault="00200501" w:rsidP="00714363">
            <w:pPr>
              <w:cnfStyle w:val="000000100000" w:firstRow="0" w:lastRow="0" w:firstColumn="0" w:lastColumn="0" w:oddVBand="0" w:evenVBand="0" w:oddHBand="1" w:evenHBand="0" w:firstRowFirstColumn="0" w:firstRowLastColumn="0" w:lastRowFirstColumn="0" w:lastRowLastColumn="0"/>
              <w:rPr>
                <w:color w:val="auto"/>
                <w:sz w:val="20"/>
                <w:szCs w:val="20"/>
              </w:rPr>
            </w:pPr>
            <w:r>
              <w:rPr>
                <w:sz w:val="20"/>
                <w:szCs w:val="20"/>
              </w:rPr>
              <w:t>T</w:t>
            </w:r>
            <w:r>
              <w:rPr>
                <w:rFonts w:hint="eastAsia"/>
                <w:sz w:val="20"/>
                <w:szCs w:val="20"/>
              </w:rPr>
              <w:t>he limit of the [password] length is 8~63 character in [WPA/WPA2] security protocol.</w:t>
            </w:r>
          </w:p>
        </w:tc>
      </w:tr>
    </w:tbl>
    <w:p w:rsidR="00200501" w:rsidRDefault="00200501" w:rsidP="00200501">
      <w:pPr>
        <w:jc w:val="both"/>
        <w:rPr>
          <w:sz w:val="20"/>
          <w:szCs w:val="20"/>
        </w:rPr>
      </w:pPr>
    </w:p>
    <w:p w:rsidR="00200501" w:rsidRPr="00C577C8" w:rsidRDefault="00200501" w:rsidP="00200501">
      <w:pPr>
        <w:ind w:firstLine="480"/>
        <w:jc w:val="both"/>
      </w:pPr>
      <w:r w:rsidRPr="00C577C8">
        <w:rPr>
          <w:rFonts w:hint="eastAsia"/>
          <w:b/>
        </w:rPr>
        <w:t>Example</w:t>
      </w:r>
      <w:r>
        <w:rPr>
          <w:rFonts w:hint="eastAsia"/>
          <w:b/>
        </w:rPr>
        <w:t>:</w:t>
      </w:r>
    </w:p>
    <w:p w:rsidR="00200501" w:rsidRDefault="00200501" w:rsidP="00200501">
      <w:pPr>
        <w:ind w:left="960"/>
        <w:jc w:val="both"/>
      </w:pPr>
      <w:r>
        <w:t>The following example shows how to use the “</w:t>
      </w:r>
      <w:r>
        <w:rPr>
          <w:rFonts w:hint="eastAsia"/>
        </w:rPr>
        <w:t>Join AP</w:t>
      </w:r>
      <w:r>
        <w:t>” command</w:t>
      </w:r>
      <w:r>
        <w:rPr>
          <w:rFonts w:hint="eastAsia"/>
        </w:rPr>
        <w:t>:</w:t>
      </w:r>
    </w:p>
    <w:p w:rsidR="00200501" w:rsidRPr="00591295" w:rsidRDefault="00200501" w:rsidP="00200501">
      <w:pPr>
        <w:ind w:left="960"/>
        <w:jc w:val="both"/>
      </w:pPr>
    </w:p>
    <w:p w:rsidR="00200501" w:rsidRDefault="00200501" w:rsidP="00200501">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w:t>
      </w:r>
      <w:r>
        <w:rPr>
          <w:rFonts w:ascii="FangSong" w:eastAsiaTheme="minorEastAsia" w:hAnsi="FangSong" w:hint="eastAsia"/>
          <w:sz w:val="20"/>
          <w:szCs w:val="20"/>
        </w:rPr>
        <w:t xml:space="preserve">join-other </w:t>
      </w:r>
      <w:proofErr w:type="spellStart"/>
      <w:r>
        <w:rPr>
          <w:rFonts w:ascii="FangSong" w:eastAsiaTheme="minorEastAsia" w:hAnsi="FangSong" w:hint="eastAsia"/>
          <w:sz w:val="20"/>
          <w:szCs w:val="20"/>
        </w:rPr>
        <w:t>icomm-ap</w:t>
      </w:r>
      <w:proofErr w:type="spellEnd"/>
      <w:r>
        <w:rPr>
          <w:rFonts w:ascii="FangSong" w:eastAsiaTheme="minorEastAsia" w:hAnsi="FangSong" w:hint="eastAsia"/>
          <w:sz w:val="20"/>
          <w:szCs w:val="20"/>
        </w:rPr>
        <w:t xml:space="preserve"> 12345678</w:t>
      </w:r>
    </w:p>
    <w:p w:rsidR="00F04773" w:rsidRPr="00E33AEF" w:rsidRDefault="00F04773" w:rsidP="00351C91">
      <w:pPr>
        <w:ind w:left="960"/>
        <w:jc w:val="both"/>
        <w:rPr>
          <w:rFonts w:eastAsiaTheme="minorEastAsia"/>
        </w:rPr>
      </w:pPr>
    </w:p>
    <w:p w:rsidR="003406DD" w:rsidRPr="00550BBD" w:rsidRDefault="003406DD" w:rsidP="00550BBD">
      <w:pPr>
        <w:pStyle w:val="4"/>
        <w:ind w:left="480"/>
        <w:rPr>
          <w:b/>
          <w:sz w:val="28"/>
          <w:szCs w:val="28"/>
          <w:u w:val="single"/>
        </w:rPr>
      </w:pPr>
      <w:r w:rsidRPr="00550BBD">
        <w:rPr>
          <w:rFonts w:hint="eastAsia"/>
          <w:b/>
          <w:sz w:val="28"/>
          <w:szCs w:val="28"/>
          <w:u w:val="single"/>
        </w:rPr>
        <w:t>Leave</w:t>
      </w:r>
      <w:r w:rsidR="00E2474E" w:rsidRPr="00550BBD">
        <w:rPr>
          <w:rFonts w:hint="eastAsia"/>
          <w:b/>
          <w:sz w:val="28"/>
          <w:szCs w:val="28"/>
          <w:u w:val="single"/>
        </w:rPr>
        <w:t xml:space="preserve"> AP</w:t>
      </w:r>
    </w:p>
    <w:tbl>
      <w:tblPr>
        <w:tblStyle w:val="ac"/>
        <w:tblW w:w="0" w:type="auto"/>
        <w:jc w:val="center"/>
        <w:tblLook w:val="04A0" w:firstRow="1" w:lastRow="0" w:firstColumn="1" w:lastColumn="0" w:noHBand="0" w:noVBand="1"/>
      </w:tblPr>
      <w:tblGrid>
        <w:gridCol w:w="3846"/>
        <w:gridCol w:w="3846"/>
      </w:tblGrid>
      <w:tr w:rsidR="003406DD" w:rsidTr="00550BB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406DD" w:rsidRDefault="003406DD" w:rsidP="00550BBD">
            <w:r>
              <w:t>S</w:t>
            </w:r>
            <w:r>
              <w:rPr>
                <w:rFonts w:hint="eastAsia"/>
              </w:rPr>
              <w:t>yntax</w:t>
            </w:r>
          </w:p>
        </w:tc>
        <w:tc>
          <w:tcPr>
            <w:tcW w:w="3846" w:type="dxa"/>
            <w:tcBorders>
              <w:bottom w:val="outset" w:sz="6" w:space="0" w:color="auto"/>
            </w:tcBorders>
          </w:tcPr>
          <w:p w:rsidR="003406DD" w:rsidRDefault="003406DD" w:rsidP="00550BBD">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406DD" w:rsidRPr="00F84799" w:rsidTr="00550BBD">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406DD" w:rsidRPr="003A0A95" w:rsidRDefault="003406DD" w:rsidP="00550BBD">
            <w:pPr>
              <w:rPr>
                <w:b w:val="0"/>
                <w:i/>
                <w:sz w:val="20"/>
                <w:szCs w:val="20"/>
              </w:rPr>
            </w:pPr>
            <w:proofErr w:type="spellStart"/>
            <w:r w:rsidRPr="003406DD">
              <w:rPr>
                <w:rFonts w:hint="eastAsia"/>
                <w:b w:val="0"/>
                <w:i/>
                <w:sz w:val="20"/>
                <w:szCs w:val="20"/>
              </w:rPr>
              <w:t>i</w:t>
            </w:r>
            <w:r>
              <w:rPr>
                <w:rFonts w:hint="eastAsia"/>
                <w:b w:val="0"/>
                <w:i/>
                <w:sz w:val="20"/>
                <w:szCs w:val="20"/>
              </w:rPr>
              <w:t>w</w:t>
            </w:r>
            <w:proofErr w:type="spellEnd"/>
            <w:r>
              <w:rPr>
                <w:rFonts w:hint="eastAsia"/>
                <w:b w:val="0"/>
                <w:i/>
                <w:sz w:val="20"/>
                <w:szCs w:val="20"/>
              </w:rPr>
              <w:t xml:space="preserve"> leave</w:t>
            </w:r>
          </w:p>
        </w:tc>
        <w:tc>
          <w:tcPr>
            <w:tcW w:w="3846" w:type="dxa"/>
            <w:tcBorders>
              <w:top w:val="outset" w:sz="6" w:space="0" w:color="auto"/>
            </w:tcBorders>
            <w:shd w:val="clear" w:color="auto" w:fill="FFFFFF" w:themeFill="background1"/>
          </w:tcPr>
          <w:p w:rsidR="003406DD" w:rsidRPr="003A0A95" w:rsidRDefault="00A85BD1" w:rsidP="00550B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w:t>
            </w:r>
            <w:r>
              <w:rPr>
                <w:rFonts w:hint="eastAsia"/>
                <w:sz w:val="20"/>
                <w:szCs w:val="20"/>
              </w:rPr>
              <w:t>f user has join</w:t>
            </w:r>
            <w:r w:rsidR="00544201">
              <w:rPr>
                <w:rFonts w:hint="eastAsia"/>
                <w:sz w:val="20"/>
                <w:szCs w:val="20"/>
              </w:rPr>
              <w:t>ed</w:t>
            </w:r>
            <w:r>
              <w:rPr>
                <w:rFonts w:hint="eastAsia"/>
                <w:sz w:val="20"/>
                <w:szCs w:val="20"/>
              </w:rPr>
              <w:t xml:space="preserve"> the specific AP</w:t>
            </w:r>
            <w:r w:rsidR="00C353DB">
              <w:rPr>
                <w:rFonts w:hint="eastAsia"/>
                <w:sz w:val="20"/>
                <w:szCs w:val="20"/>
              </w:rPr>
              <w:t>, and</w:t>
            </w:r>
            <w:r>
              <w:rPr>
                <w:rFonts w:hint="eastAsia"/>
                <w:sz w:val="20"/>
                <w:szCs w:val="20"/>
              </w:rPr>
              <w:t xml:space="preserve"> user want to leave</w:t>
            </w:r>
            <w:r w:rsidR="002F203D">
              <w:rPr>
                <w:rFonts w:hint="eastAsia"/>
                <w:sz w:val="20"/>
                <w:szCs w:val="20"/>
              </w:rPr>
              <w:t xml:space="preserve"> it</w:t>
            </w:r>
          </w:p>
        </w:tc>
      </w:tr>
    </w:tbl>
    <w:p w:rsidR="00C577C8" w:rsidRDefault="00C577C8" w:rsidP="00C577C8">
      <w:pPr>
        <w:jc w:val="both"/>
        <w:rPr>
          <w:sz w:val="20"/>
          <w:szCs w:val="20"/>
        </w:rPr>
      </w:pPr>
    </w:p>
    <w:p w:rsidR="00C577C8" w:rsidRDefault="00C577C8" w:rsidP="00C577C8">
      <w:pPr>
        <w:jc w:val="both"/>
        <w:rPr>
          <w:sz w:val="20"/>
          <w:szCs w:val="20"/>
        </w:rPr>
      </w:pPr>
    </w:p>
    <w:p w:rsidR="003406DD" w:rsidRPr="00C577C8" w:rsidRDefault="00673010" w:rsidP="00550BBD">
      <w:pPr>
        <w:ind w:firstLine="480"/>
        <w:jc w:val="both"/>
      </w:pPr>
      <w:r w:rsidRPr="00C577C8">
        <w:rPr>
          <w:rFonts w:hint="eastAsia"/>
          <w:b/>
        </w:rPr>
        <w:t>E</w:t>
      </w:r>
      <w:r w:rsidR="00061AA8" w:rsidRPr="00C577C8">
        <w:rPr>
          <w:b/>
        </w:rPr>
        <w:t>xample</w:t>
      </w:r>
      <w:r w:rsidR="00B162C4">
        <w:rPr>
          <w:rFonts w:hint="eastAsia"/>
          <w:b/>
        </w:rPr>
        <w:t>:</w:t>
      </w:r>
    </w:p>
    <w:p w:rsidR="003406DD" w:rsidRDefault="003406DD" w:rsidP="003406DD">
      <w:pPr>
        <w:ind w:left="960"/>
        <w:jc w:val="both"/>
      </w:pPr>
      <w:r>
        <w:t>The following example shows how to use the “</w:t>
      </w:r>
      <w:r w:rsidR="00352425">
        <w:rPr>
          <w:rFonts w:hint="eastAsia"/>
        </w:rPr>
        <w:t>L</w:t>
      </w:r>
      <w:r w:rsidR="00231E80">
        <w:rPr>
          <w:rFonts w:hint="eastAsia"/>
        </w:rPr>
        <w:t>eave AP</w:t>
      </w:r>
      <w:r>
        <w:t>” command</w:t>
      </w:r>
      <w:r>
        <w:rPr>
          <w:rFonts w:hint="eastAsia"/>
        </w:rPr>
        <w:t>:</w:t>
      </w:r>
    </w:p>
    <w:p w:rsidR="003406DD" w:rsidRDefault="003406DD" w:rsidP="003406DD">
      <w:pPr>
        <w:ind w:left="960"/>
        <w:jc w:val="both"/>
      </w:pPr>
    </w:p>
    <w:p w:rsidR="00231E80" w:rsidRDefault="00231E80" w:rsidP="00231E80">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w:t>
      </w:r>
      <w:proofErr w:type="spellEnd"/>
      <w:r>
        <w:rPr>
          <w:rFonts w:ascii="FangSong" w:eastAsia="FangSong" w:hAnsi="FangSong"/>
          <w:sz w:val="20"/>
          <w:szCs w:val="20"/>
        </w:rPr>
        <w:t xml:space="preserve"> </w:t>
      </w:r>
      <w:r>
        <w:rPr>
          <w:rFonts w:ascii="FangSong" w:eastAsiaTheme="minorEastAsia" w:hAnsi="FangSong" w:hint="eastAsia"/>
          <w:sz w:val="20"/>
          <w:szCs w:val="20"/>
        </w:rPr>
        <w:t>leave</w:t>
      </w:r>
    </w:p>
    <w:p w:rsidR="00673010" w:rsidRPr="00673010" w:rsidRDefault="00061AA8" w:rsidP="00231E80">
      <w:pPr>
        <w:ind w:left="960"/>
        <w:jc w:val="both"/>
        <w:rPr>
          <w:rFonts w:eastAsiaTheme="minorEastAsia"/>
        </w:rPr>
      </w:pPr>
      <w:r w:rsidRPr="00E33AEF">
        <w:rPr>
          <w:rFonts w:ascii="FangSong" w:eastAsia="FangSong" w:hAnsi="FangSong"/>
          <w:sz w:val="20"/>
          <w:szCs w:val="20"/>
        </w:rPr>
        <w:t xml:space="preserve">Leave received </w:t>
      </w:r>
      <w:proofErr w:type="spellStart"/>
      <w:r w:rsidRPr="00E33AEF">
        <w:rPr>
          <w:rFonts w:ascii="FangSong" w:eastAsia="FangSong" w:hAnsi="FangSong"/>
          <w:sz w:val="20"/>
          <w:szCs w:val="20"/>
        </w:rPr>
        <w:t>deauth</w:t>
      </w:r>
      <w:proofErr w:type="spellEnd"/>
      <w:r w:rsidRPr="00E33AEF">
        <w:rPr>
          <w:rFonts w:ascii="FangSong" w:eastAsia="FangSong" w:hAnsi="FangSong"/>
          <w:sz w:val="20"/>
          <w:szCs w:val="20"/>
        </w:rPr>
        <w:t xml:space="preserve"> from AP (reason=0</w:t>
      </w:r>
      <w:proofErr w:type="gramStart"/>
      <w:r w:rsidRPr="00E33AEF">
        <w:rPr>
          <w:rFonts w:ascii="FangSong" w:eastAsia="FangSong" w:hAnsi="FangSong"/>
          <w:sz w:val="20"/>
          <w:szCs w:val="20"/>
        </w:rPr>
        <w:t>) !!</w:t>
      </w:r>
      <w:proofErr w:type="gramEnd"/>
    </w:p>
    <w:p w:rsidR="00231E80" w:rsidRPr="00231E80" w:rsidRDefault="00231E80" w:rsidP="003406DD">
      <w:pPr>
        <w:ind w:left="960"/>
        <w:jc w:val="both"/>
      </w:pPr>
    </w:p>
    <w:p w:rsidR="004F51D7" w:rsidRPr="00B162C4" w:rsidRDefault="004F51D7" w:rsidP="00B162C4">
      <w:pPr>
        <w:pStyle w:val="4"/>
        <w:ind w:left="480"/>
        <w:rPr>
          <w:b/>
          <w:sz w:val="28"/>
          <w:szCs w:val="28"/>
          <w:u w:val="single"/>
        </w:rPr>
      </w:pPr>
      <w:r w:rsidRPr="00B162C4">
        <w:rPr>
          <w:rFonts w:hint="eastAsia"/>
          <w:b/>
          <w:sz w:val="28"/>
          <w:szCs w:val="28"/>
          <w:u w:val="single"/>
        </w:rPr>
        <w:t>Get Status</w:t>
      </w:r>
    </w:p>
    <w:tbl>
      <w:tblPr>
        <w:tblStyle w:val="ac"/>
        <w:tblW w:w="0" w:type="auto"/>
        <w:jc w:val="center"/>
        <w:tblLook w:val="04A0" w:firstRow="1" w:lastRow="0" w:firstColumn="1" w:lastColumn="0" w:noHBand="0" w:noVBand="1"/>
      </w:tblPr>
      <w:tblGrid>
        <w:gridCol w:w="3846"/>
        <w:gridCol w:w="3846"/>
      </w:tblGrid>
      <w:tr w:rsidR="004F51D7" w:rsidTr="00B162C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4F51D7" w:rsidRDefault="004F51D7" w:rsidP="00B162C4">
            <w:r>
              <w:t>S</w:t>
            </w:r>
            <w:r>
              <w:rPr>
                <w:rFonts w:hint="eastAsia"/>
              </w:rPr>
              <w:t>yntax</w:t>
            </w:r>
          </w:p>
        </w:tc>
        <w:tc>
          <w:tcPr>
            <w:tcW w:w="3846" w:type="dxa"/>
            <w:tcBorders>
              <w:bottom w:val="outset" w:sz="6" w:space="0" w:color="auto"/>
            </w:tcBorders>
          </w:tcPr>
          <w:p w:rsidR="004F51D7" w:rsidRDefault="004F51D7" w:rsidP="00B162C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4F51D7" w:rsidRPr="00F84799" w:rsidTr="00B162C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4F51D7" w:rsidRPr="003A0A95" w:rsidRDefault="00F87D28" w:rsidP="00B162C4">
            <w:pPr>
              <w:rPr>
                <w:b w:val="0"/>
                <w:i/>
                <w:sz w:val="20"/>
                <w:szCs w:val="20"/>
              </w:rPr>
            </w:pPr>
            <w:proofErr w:type="spellStart"/>
            <w:r>
              <w:rPr>
                <w:rFonts w:hint="eastAsia"/>
                <w:b w:val="0"/>
                <w:i/>
                <w:sz w:val="20"/>
                <w:szCs w:val="20"/>
              </w:rPr>
              <w:t>c</w:t>
            </w:r>
            <w:r w:rsidR="004F51D7">
              <w:rPr>
                <w:rFonts w:hint="eastAsia"/>
                <w:b w:val="0"/>
                <w:i/>
                <w:sz w:val="20"/>
                <w:szCs w:val="20"/>
              </w:rPr>
              <w:t>tl</w:t>
            </w:r>
            <w:proofErr w:type="spellEnd"/>
            <w:r w:rsidR="004F51D7">
              <w:rPr>
                <w:rFonts w:hint="eastAsia"/>
                <w:b w:val="0"/>
                <w:i/>
                <w:sz w:val="20"/>
                <w:szCs w:val="20"/>
              </w:rPr>
              <w:t xml:space="preserve"> status</w:t>
            </w:r>
          </w:p>
        </w:tc>
        <w:tc>
          <w:tcPr>
            <w:tcW w:w="3846" w:type="dxa"/>
            <w:tcBorders>
              <w:top w:val="outset" w:sz="6" w:space="0" w:color="auto"/>
            </w:tcBorders>
            <w:shd w:val="clear" w:color="auto" w:fill="FFFFFF" w:themeFill="background1"/>
          </w:tcPr>
          <w:p w:rsidR="004F51D7" w:rsidRPr="003A0A95" w:rsidRDefault="002F203D" w:rsidP="00B162C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get current </w:t>
            </w:r>
            <w:r w:rsidR="0048248B">
              <w:rPr>
                <w:rFonts w:hint="eastAsia"/>
                <w:sz w:val="20"/>
                <w:szCs w:val="20"/>
              </w:rPr>
              <w:t>STA</w:t>
            </w:r>
            <w:r w:rsidR="00E454A1">
              <w:rPr>
                <w:rFonts w:hint="eastAsia"/>
                <w:sz w:val="20"/>
                <w:szCs w:val="20"/>
              </w:rPr>
              <w:t xml:space="preserve"> mode </w:t>
            </w:r>
            <w:r>
              <w:rPr>
                <w:rFonts w:hint="eastAsia"/>
                <w:sz w:val="20"/>
                <w:szCs w:val="20"/>
              </w:rPr>
              <w:t xml:space="preserve">status </w:t>
            </w:r>
            <w:r w:rsidR="003202CE">
              <w:rPr>
                <w:rFonts w:hint="eastAsia"/>
                <w:sz w:val="20"/>
                <w:szCs w:val="20"/>
              </w:rPr>
              <w:t>outline</w:t>
            </w:r>
          </w:p>
        </w:tc>
      </w:tr>
    </w:tbl>
    <w:p w:rsidR="00852ADE" w:rsidRDefault="00852ADE" w:rsidP="00C577C8">
      <w:pPr>
        <w:jc w:val="both"/>
      </w:pPr>
    </w:p>
    <w:p w:rsidR="004F51D7" w:rsidRPr="00E33AEF" w:rsidRDefault="00061AA8" w:rsidP="00B162C4">
      <w:pPr>
        <w:ind w:firstLine="480"/>
        <w:jc w:val="both"/>
        <w:rPr>
          <w:b/>
        </w:rPr>
      </w:pPr>
      <w:r w:rsidRPr="00E33AEF">
        <w:rPr>
          <w:b/>
        </w:rPr>
        <w:t>Example</w:t>
      </w:r>
      <w:r w:rsidR="00B162C4">
        <w:rPr>
          <w:rFonts w:hint="eastAsia"/>
          <w:b/>
        </w:rPr>
        <w:t>:</w:t>
      </w:r>
    </w:p>
    <w:p w:rsidR="004F51D7" w:rsidRDefault="004F51D7" w:rsidP="004F51D7">
      <w:pPr>
        <w:ind w:left="960"/>
        <w:jc w:val="both"/>
      </w:pPr>
      <w:r>
        <w:t>The following example shows how to use the “</w:t>
      </w:r>
      <w:r w:rsidR="00743D62">
        <w:rPr>
          <w:rFonts w:hint="eastAsia"/>
        </w:rPr>
        <w:t>Get S</w:t>
      </w:r>
      <w:r w:rsidR="00B800DD">
        <w:rPr>
          <w:rFonts w:hint="eastAsia"/>
        </w:rPr>
        <w:t>tatus</w:t>
      </w:r>
      <w:r>
        <w:t>” command</w:t>
      </w:r>
      <w:r>
        <w:rPr>
          <w:rFonts w:hint="eastAsia"/>
        </w:rPr>
        <w:t>:</w:t>
      </w:r>
    </w:p>
    <w:p w:rsidR="004F51D7" w:rsidRDefault="004F51D7" w:rsidP="004F51D7">
      <w:pPr>
        <w:ind w:left="960"/>
        <w:jc w:val="both"/>
      </w:pPr>
    </w:p>
    <w:p w:rsidR="0011496D" w:rsidRDefault="0011496D" w:rsidP="0011496D">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Theme="minorEastAsia" w:hAnsi="FangSong" w:hint="eastAsia"/>
          <w:sz w:val="20"/>
          <w:szCs w:val="20"/>
        </w:rPr>
        <w:t>ctl</w:t>
      </w:r>
      <w:proofErr w:type="spellEnd"/>
      <w:r>
        <w:rPr>
          <w:rFonts w:ascii="FangSong" w:eastAsiaTheme="minorEastAsia" w:hAnsi="FangSong" w:hint="eastAsia"/>
          <w:sz w:val="20"/>
          <w:szCs w:val="20"/>
        </w:rPr>
        <w:t xml:space="preserve"> status</w:t>
      </w:r>
    </w:p>
    <w:p w:rsidR="0011496D" w:rsidRPr="0011496D" w:rsidRDefault="0011496D" w:rsidP="0011496D">
      <w:pPr>
        <w:ind w:left="960"/>
        <w:jc w:val="both"/>
        <w:rPr>
          <w:rFonts w:ascii="FangSong" w:eastAsiaTheme="minorEastAsia" w:hAnsi="FangSong"/>
          <w:sz w:val="20"/>
          <w:szCs w:val="20"/>
        </w:rPr>
      </w:pPr>
      <w:proofErr w:type="spellStart"/>
      <w:proofErr w:type="gramStart"/>
      <w:r w:rsidRPr="0011496D">
        <w:rPr>
          <w:rFonts w:ascii="FangSong" w:eastAsiaTheme="minorEastAsia" w:hAnsi="FangSong"/>
          <w:sz w:val="20"/>
          <w:szCs w:val="20"/>
        </w:rPr>
        <w:t>status:ON</w:t>
      </w:r>
      <w:proofErr w:type="spellEnd"/>
      <w:proofErr w:type="gramEnd"/>
    </w:p>
    <w:p w:rsidR="0011496D" w:rsidRPr="0011496D" w:rsidRDefault="0011496D" w:rsidP="0011496D">
      <w:pPr>
        <w:ind w:left="960"/>
        <w:jc w:val="both"/>
        <w:rPr>
          <w:rFonts w:ascii="FangSong" w:eastAsiaTheme="minorEastAsia" w:hAnsi="FangSong"/>
          <w:sz w:val="20"/>
          <w:szCs w:val="20"/>
        </w:rPr>
      </w:pPr>
      <w:proofErr w:type="spellStart"/>
      <w:proofErr w:type="gramStart"/>
      <w:r w:rsidRPr="0011496D">
        <w:rPr>
          <w:rFonts w:ascii="FangSong" w:eastAsiaTheme="minorEastAsia" w:hAnsi="FangSong"/>
          <w:sz w:val="20"/>
          <w:szCs w:val="20"/>
        </w:rPr>
        <w:t>Mode:Station</w:t>
      </w:r>
      <w:proofErr w:type="spellEnd"/>
      <w:proofErr w:type="gramEnd"/>
      <w:r w:rsidRPr="0011496D">
        <w:rPr>
          <w:rFonts w:ascii="FangSong" w:eastAsiaTheme="minorEastAsia" w:hAnsi="FangSong"/>
          <w:sz w:val="20"/>
          <w:szCs w:val="20"/>
        </w:rPr>
        <w:t>, connected</w:t>
      </w:r>
    </w:p>
    <w:p w:rsidR="0011496D" w:rsidRPr="0011496D" w:rsidRDefault="0011496D" w:rsidP="0011496D">
      <w:pPr>
        <w:ind w:left="960"/>
        <w:jc w:val="both"/>
        <w:rPr>
          <w:rFonts w:ascii="FangSong" w:eastAsiaTheme="minorEastAsia" w:hAnsi="FangSong"/>
          <w:sz w:val="20"/>
          <w:szCs w:val="20"/>
        </w:rPr>
      </w:pPr>
      <w:r w:rsidRPr="0011496D">
        <w:rPr>
          <w:rFonts w:ascii="FangSong" w:eastAsiaTheme="minorEastAsia" w:hAnsi="FangSong"/>
          <w:sz w:val="20"/>
          <w:szCs w:val="20"/>
        </w:rPr>
        <w:t xml:space="preserve">self Mac </w:t>
      </w:r>
      <w:proofErr w:type="spellStart"/>
      <w:r w:rsidRPr="0011496D">
        <w:rPr>
          <w:rFonts w:ascii="FangSong" w:eastAsiaTheme="minorEastAsia" w:hAnsi="FangSong"/>
          <w:sz w:val="20"/>
          <w:szCs w:val="20"/>
        </w:rPr>
        <w:t>addr</w:t>
      </w:r>
      <w:proofErr w:type="spellEnd"/>
      <w:r w:rsidRPr="0011496D">
        <w:rPr>
          <w:rFonts w:ascii="FangSong" w:eastAsiaTheme="minorEastAsia" w:hAnsi="FangSong"/>
          <w:sz w:val="20"/>
          <w:szCs w:val="20"/>
        </w:rPr>
        <w:t>: 60:11:13:</w:t>
      </w:r>
      <w:proofErr w:type="gramStart"/>
      <w:r w:rsidRPr="0011496D">
        <w:rPr>
          <w:rFonts w:ascii="FangSong" w:eastAsiaTheme="minorEastAsia" w:hAnsi="FangSong"/>
          <w:sz w:val="20"/>
          <w:szCs w:val="20"/>
        </w:rPr>
        <w:t>86:b</w:t>
      </w:r>
      <w:proofErr w:type="gramEnd"/>
      <w:r w:rsidRPr="0011496D">
        <w:rPr>
          <w:rFonts w:ascii="FangSong" w:eastAsiaTheme="minorEastAsia" w:hAnsi="FangSong"/>
          <w:sz w:val="20"/>
          <w:szCs w:val="20"/>
        </w:rPr>
        <w:t>6:01</w:t>
      </w:r>
    </w:p>
    <w:p w:rsidR="0011496D" w:rsidRPr="0011496D" w:rsidRDefault="0011496D" w:rsidP="0011496D">
      <w:pPr>
        <w:ind w:left="960"/>
        <w:jc w:val="both"/>
        <w:rPr>
          <w:rFonts w:ascii="FangSong" w:eastAsiaTheme="minorEastAsia" w:hAnsi="FangSong"/>
          <w:sz w:val="20"/>
          <w:szCs w:val="20"/>
        </w:rPr>
      </w:pPr>
      <w:proofErr w:type="spellStart"/>
      <w:proofErr w:type="gramStart"/>
      <w:r>
        <w:rPr>
          <w:rFonts w:ascii="FangSong" w:eastAsiaTheme="minorEastAsia" w:hAnsi="FangSong"/>
          <w:sz w:val="20"/>
          <w:szCs w:val="20"/>
        </w:rPr>
        <w:t>SSID:</w:t>
      </w:r>
      <w:r>
        <w:rPr>
          <w:rFonts w:ascii="FangSong" w:eastAsiaTheme="minorEastAsia" w:hAnsi="FangSong" w:hint="eastAsia"/>
          <w:sz w:val="20"/>
          <w:szCs w:val="20"/>
        </w:rPr>
        <w:t>icomm</w:t>
      </w:r>
      <w:proofErr w:type="gramEnd"/>
      <w:r>
        <w:rPr>
          <w:rFonts w:ascii="FangSong" w:eastAsiaTheme="minorEastAsia" w:hAnsi="FangSong" w:hint="eastAsia"/>
          <w:sz w:val="20"/>
          <w:szCs w:val="20"/>
        </w:rPr>
        <w:t>-ap</w:t>
      </w:r>
      <w:proofErr w:type="spellEnd"/>
    </w:p>
    <w:p w:rsidR="0011496D" w:rsidRPr="0011496D" w:rsidRDefault="0011496D" w:rsidP="0011496D">
      <w:pPr>
        <w:ind w:left="960"/>
        <w:jc w:val="both"/>
        <w:rPr>
          <w:rFonts w:ascii="FangSong" w:eastAsiaTheme="minorEastAsia" w:hAnsi="FangSong"/>
          <w:sz w:val="20"/>
          <w:szCs w:val="20"/>
        </w:rPr>
      </w:pPr>
      <w:r w:rsidRPr="0011496D">
        <w:rPr>
          <w:rFonts w:ascii="FangSong" w:eastAsiaTheme="minorEastAsia" w:hAnsi="FangSong"/>
          <w:sz w:val="20"/>
          <w:szCs w:val="20"/>
        </w:rPr>
        <w:t xml:space="preserve">AP Mac </w:t>
      </w:r>
      <w:proofErr w:type="spellStart"/>
      <w:r w:rsidRPr="0011496D">
        <w:rPr>
          <w:rFonts w:ascii="FangSong" w:eastAsiaTheme="minorEastAsia" w:hAnsi="FangSong"/>
          <w:sz w:val="20"/>
          <w:szCs w:val="20"/>
        </w:rPr>
        <w:t>addr</w:t>
      </w:r>
      <w:proofErr w:type="spellEnd"/>
      <w:r w:rsidRPr="0011496D">
        <w:rPr>
          <w:rFonts w:ascii="FangSong" w:eastAsiaTheme="minorEastAsia" w:hAnsi="FangSong"/>
          <w:sz w:val="20"/>
          <w:szCs w:val="20"/>
        </w:rPr>
        <w:t xml:space="preserve">: </w:t>
      </w:r>
      <w:proofErr w:type="gramStart"/>
      <w:r w:rsidRPr="0011496D">
        <w:rPr>
          <w:rFonts w:ascii="FangSong" w:eastAsiaTheme="minorEastAsia" w:hAnsi="FangSong"/>
          <w:sz w:val="20"/>
          <w:szCs w:val="20"/>
        </w:rPr>
        <w:t>54:a</w:t>
      </w:r>
      <w:proofErr w:type="gramEnd"/>
      <w:r w:rsidRPr="0011496D">
        <w:rPr>
          <w:rFonts w:ascii="FangSong" w:eastAsiaTheme="minorEastAsia" w:hAnsi="FangSong"/>
          <w:sz w:val="20"/>
          <w:szCs w:val="20"/>
        </w:rPr>
        <w:t>0:50:e3:c1:7e</w:t>
      </w:r>
    </w:p>
    <w:p w:rsidR="0011496D" w:rsidRPr="0011496D" w:rsidRDefault="0011496D" w:rsidP="0011496D">
      <w:pPr>
        <w:ind w:left="960"/>
        <w:jc w:val="both"/>
        <w:rPr>
          <w:rFonts w:ascii="FangSong" w:eastAsiaTheme="minorEastAsia" w:hAnsi="FangSong"/>
          <w:sz w:val="20"/>
          <w:szCs w:val="20"/>
        </w:rPr>
      </w:pPr>
      <w:r w:rsidRPr="0011496D">
        <w:rPr>
          <w:rFonts w:ascii="FangSong" w:eastAsiaTheme="minorEastAsia" w:hAnsi="FangSong"/>
          <w:sz w:val="20"/>
          <w:szCs w:val="20"/>
        </w:rPr>
        <w:t>OK.</w:t>
      </w:r>
    </w:p>
    <w:p w:rsidR="001B6853" w:rsidRDefault="001B6853" w:rsidP="001B6853">
      <w:pPr>
        <w:ind w:left="480" w:firstLine="480"/>
        <w:jc w:val="both"/>
        <w:rPr>
          <w:rFonts w:ascii="FangSong" w:eastAsiaTheme="minorEastAsia" w:hAnsi="FangSong"/>
          <w:sz w:val="20"/>
          <w:szCs w:val="20"/>
        </w:rPr>
      </w:pPr>
    </w:p>
    <w:p w:rsidR="001B6853" w:rsidRPr="00461480" w:rsidRDefault="001B6853" w:rsidP="001B6853">
      <w:pPr>
        <w:pStyle w:val="4"/>
        <w:ind w:left="480"/>
      </w:pPr>
      <w:r>
        <w:rPr>
          <w:b/>
          <w:sz w:val="28"/>
          <w:szCs w:val="28"/>
          <w:u w:val="single"/>
        </w:rPr>
        <w:t>Support Country</w:t>
      </w:r>
    </w:p>
    <w:tbl>
      <w:tblPr>
        <w:tblStyle w:val="ac"/>
        <w:tblW w:w="0" w:type="auto"/>
        <w:jc w:val="center"/>
        <w:tblLook w:val="04A0" w:firstRow="1" w:lastRow="0" w:firstColumn="1" w:lastColumn="0" w:noHBand="0" w:noVBand="1"/>
      </w:tblPr>
      <w:tblGrid>
        <w:gridCol w:w="3846"/>
        <w:gridCol w:w="3846"/>
      </w:tblGrid>
      <w:tr w:rsidR="001B6853" w:rsidTr="0083085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1B6853" w:rsidRDefault="001B6853" w:rsidP="00830854">
            <w:r>
              <w:t>S</w:t>
            </w:r>
            <w:r>
              <w:rPr>
                <w:rFonts w:hint="eastAsia"/>
              </w:rPr>
              <w:t>yntax</w:t>
            </w:r>
          </w:p>
        </w:tc>
        <w:tc>
          <w:tcPr>
            <w:tcW w:w="3846" w:type="dxa"/>
            <w:tcBorders>
              <w:bottom w:val="outset" w:sz="6" w:space="0" w:color="auto"/>
            </w:tcBorders>
          </w:tcPr>
          <w:p w:rsidR="001B6853" w:rsidRDefault="001B6853" w:rsidP="0083085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1B6853" w:rsidRPr="0061456C" w:rsidTr="0083085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1B6853" w:rsidRPr="003A0A95" w:rsidRDefault="001B6853" w:rsidP="00830854">
            <w:pPr>
              <w:rPr>
                <w:b w:val="0"/>
                <w:i/>
                <w:sz w:val="20"/>
                <w:szCs w:val="20"/>
              </w:rPr>
            </w:pPr>
            <w:proofErr w:type="spellStart"/>
            <w:r>
              <w:rPr>
                <w:rFonts w:hint="eastAsia"/>
                <w:b w:val="0"/>
                <w:i/>
                <w:sz w:val="20"/>
                <w:szCs w:val="20"/>
              </w:rPr>
              <w:t>iw</w:t>
            </w:r>
            <w:proofErr w:type="spellEnd"/>
            <w:r>
              <w:rPr>
                <w:rFonts w:hint="eastAsia"/>
                <w:b w:val="0"/>
                <w:i/>
                <w:sz w:val="20"/>
                <w:szCs w:val="20"/>
              </w:rPr>
              <w:t xml:space="preserve"> </w:t>
            </w:r>
            <w:proofErr w:type="spellStart"/>
            <w:r>
              <w:rPr>
                <w:b w:val="0"/>
                <w:i/>
                <w:sz w:val="20"/>
                <w:szCs w:val="20"/>
              </w:rPr>
              <w:t>reg</w:t>
            </w:r>
            <w:proofErr w:type="spellEnd"/>
          </w:p>
        </w:tc>
        <w:tc>
          <w:tcPr>
            <w:tcW w:w="3846" w:type="dxa"/>
            <w:tcBorders>
              <w:top w:val="outset" w:sz="6" w:space="0" w:color="auto"/>
            </w:tcBorders>
            <w:shd w:val="clear" w:color="auto" w:fill="FFFFFF" w:themeFill="background1"/>
          </w:tcPr>
          <w:p w:rsidR="001B6853" w:rsidRPr="003A0A95" w:rsidRDefault="001B6853"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 the support Country</w:t>
            </w:r>
          </w:p>
        </w:tc>
      </w:tr>
    </w:tbl>
    <w:p w:rsidR="001B6853" w:rsidRPr="00461480" w:rsidRDefault="001B6853" w:rsidP="001B6853">
      <w:pPr>
        <w:pStyle w:val="4"/>
        <w:ind w:left="480"/>
      </w:pPr>
      <w:r>
        <w:rPr>
          <w:b/>
          <w:sz w:val="28"/>
          <w:szCs w:val="28"/>
          <w:u w:val="single"/>
        </w:rPr>
        <w:t>Set Country</w:t>
      </w:r>
    </w:p>
    <w:tbl>
      <w:tblPr>
        <w:tblStyle w:val="ac"/>
        <w:tblW w:w="0" w:type="auto"/>
        <w:jc w:val="center"/>
        <w:tblLook w:val="04A0" w:firstRow="1" w:lastRow="0" w:firstColumn="1" w:lastColumn="0" w:noHBand="0" w:noVBand="1"/>
      </w:tblPr>
      <w:tblGrid>
        <w:gridCol w:w="3846"/>
        <w:gridCol w:w="3846"/>
      </w:tblGrid>
      <w:tr w:rsidR="001B6853" w:rsidTr="0083085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1B6853" w:rsidRDefault="001B6853" w:rsidP="00830854">
            <w:r>
              <w:t>S</w:t>
            </w:r>
            <w:r>
              <w:rPr>
                <w:rFonts w:hint="eastAsia"/>
              </w:rPr>
              <w:t>yntax</w:t>
            </w:r>
          </w:p>
        </w:tc>
        <w:tc>
          <w:tcPr>
            <w:tcW w:w="3846" w:type="dxa"/>
            <w:tcBorders>
              <w:bottom w:val="outset" w:sz="6" w:space="0" w:color="auto"/>
            </w:tcBorders>
          </w:tcPr>
          <w:p w:rsidR="001B6853" w:rsidRDefault="001B6853" w:rsidP="0083085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1B6853" w:rsidRPr="003A0A95" w:rsidTr="0083085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1B6853" w:rsidRPr="003A0A95" w:rsidRDefault="001B6853" w:rsidP="00830854">
            <w:pPr>
              <w:rPr>
                <w:b w:val="0"/>
                <w:i/>
                <w:sz w:val="20"/>
                <w:szCs w:val="20"/>
              </w:rPr>
            </w:pPr>
            <w:proofErr w:type="spellStart"/>
            <w:r>
              <w:rPr>
                <w:rFonts w:hint="eastAsia"/>
                <w:b w:val="0"/>
                <w:i/>
                <w:sz w:val="20"/>
                <w:szCs w:val="20"/>
              </w:rPr>
              <w:t>iw</w:t>
            </w:r>
            <w:proofErr w:type="spellEnd"/>
            <w:r>
              <w:rPr>
                <w:rFonts w:hint="eastAsia"/>
                <w:b w:val="0"/>
                <w:i/>
                <w:sz w:val="20"/>
                <w:szCs w:val="20"/>
              </w:rPr>
              <w:t xml:space="preserve"> </w:t>
            </w:r>
            <w:proofErr w:type="spellStart"/>
            <w:r>
              <w:rPr>
                <w:b w:val="0"/>
                <w:i/>
                <w:sz w:val="20"/>
                <w:szCs w:val="20"/>
              </w:rPr>
              <w:t>sreg</w:t>
            </w:r>
            <w:proofErr w:type="spellEnd"/>
            <w:r w:rsidR="009B54EC">
              <w:rPr>
                <w:b w:val="0"/>
                <w:i/>
                <w:sz w:val="20"/>
                <w:szCs w:val="20"/>
              </w:rPr>
              <w:t xml:space="preserve"> [country code</w:t>
            </w:r>
            <w:bookmarkStart w:id="10" w:name="_GoBack"/>
            <w:bookmarkEnd w:id="10"/>
            <w:r w:rsidR="009B54EC">
              <w:rPr>
                <w:b w:val="0"/>
                <w:i/>
                <w:sz w:val="20"/>
                <w:szCs w:val="20"/>
              </w:rPr>
              <w:t>]</w:t>
            </w:r>
          </w:p>
        </w:tc>
        <w:tc>
          <w:tcPr>
            <w:tcW w:w="3846" w:type="dxa"/>
            <w:tcBorders>
              <w:top w:val="outset" w:sz="6" w:space="0" w:color="auto"/>
            </w:tcBorders>
            <w:shd w:val="clear" w:color="auto" w:fill="FFFFFF" w:themeFill="background1"/>
          </w:tcPr>
          <w:p w:rsidR="001B6853" w:rsidRPr="003A0A95" w:rsidRDefault="001B6853"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current Country</w:t>
            </w:r>
          </w:p>
        </w:tc>
      </w:tr>
    </w:tbl>
    <w:p w:rsidR="001B6853" w:rsidRPr="00461480" w:rsidRDefault="001B6853" w:rsidP="001B6853">
      <w:pPr>
        <w:pStyle w:val="4"/>
        <w:ind w:left="480"/>
      </w:pPr>
      <w:r>
        <w:rPr>
          <w:b/>
          <w:sz w:val="28"/>
          <w:szCs w:val="28"/>
          <w:u w:val="single"/>
        </w:rPr>
        <w:t>Get Country</w:t>
      </w:r>
    </w:p>
    <w:tbl>
      <w:tblPr>
        <w:tblStyle w:val="ac"/>
        <w:tblW w:w="0" w:type="auto"/>
        <w:jc w:val="center"/>
        <w:tblLook w:val="04A0" w:firstRow="1" w:lastRow="0" w:firstColumn="1" w:lastColumn="0" w:noHBand="0" w:noVBand="1"/>
      </w:tblPr>
      <w:tblGrid>
        <w:gridCol w:w="3846"/>
        <w:gridCol w:w="3846"/>
      </w:tblGrid>
      <w:tr w:rsidR="001B6853" w:rsidTr="0083085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1B6853" w:rsidRDefault="001B6853" w:rsidP="00830854">
            <w:r>
              <w:t>S</w:t>
            </w:r>
            <w:r>
              <w:rPr>
                <w:rFonts w:hint="eastAsia"/>
              </w:rPr>
              <w:t>yntax</w:t>
            </w:r>
          </w:p>
        </w:tc>
        <w:tc>
          <w:tcPr>
            <w:tcW w:w="3846" w:type="dxa"/>
            <w:tcBorders>
              <w:bottom w:val="outset" w:sz="6" w:space="0" w:color="auto"/>
            </w:tcBorders>
          </w:tcPr>
          <w:p w:rsidR="001B6853" w:rsidRDefault="001B6853" w:rsidP="0083085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1B6853" w:rsidRPr="003A0A95" w:rsidTr="0083085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1B6853" w:rsidRPr="003A0A95" w:rsidRDefault="001B6853" w:rsidP="00830854">
            <w:pPr>
              <w:rPr>
                <w:b w:val="0"/>
                <w:i/>
                <w:sz w:val="20"/>
                <w:szCs w:val="20"/>
              </w:rPr>
            </w:pPr>
            <w:proofErr w:type="spellStart"/>
            <w:r>
              <w:rPr>
                <w:rFonts w:hint="eastAsia"/>
                <w:b w:val="0"/>
                <w:i/>
                <w:sz w:val="20"/>
                <w:szCs w:val="20"/>
              </w:rPr>
              <w:t>iw</w:t>
            </w:r>
            <w:proofErr w:type="spellEnd"/>
            <w:r>
              <w:rPr>
                <w:rFonts w:hint="eastAsia"/>
                <w:b w:val="0"/>
                <w:i/>
                <w:sz w:val="20"/>
                <w:szCs w:val="20"/>
              </w:rPr>
              <w:t xml:space="preserve"> </w:t>
            </w:r>
            <w:proofErr w:type="spellStart"/>
            <w:r>
              <w:rPr>
                <w:b w:val="0"/>
                <w:i/>
                <w:sz w:val="20"/>
                <w:szCs w:val="20"/>
              </w:rPr>
              <w:t>greg</w:t>
            </w:r>
            <w:proofErr w:type="spellEnd"/>
          </w:p>
        </w:tc>
        <w:tc>
          <w:tcPr>
            <w:tcW w:w="3846" w:type="dxa"/>
            <w:tcBorders>
              <w:top w:val="outset" w:sz="6" w:space="0" w:color="auto"/>
            </w:tcBorders>
            <w:shd w:val="clear" w:color="auto" w:fill="FFFFFF" w:themeFill="background1"/>
          </w:tcPr>
          <w:p w:rsidR="001B6853" w:rsidRPr="003A0A95" w:rsidRDefault="001B6853"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the current Country</w:t>
            </w:r>
          </w:p>
        </w:tc>
      </w:tr>
    </w:tbl>
    <w:p w:rsidR="001B6853" w:rsidRPr="00461480" w:rsidRDefault="001B6853" w:rsidP="001B6853">
      <w:pPr>
        <w:pStyle w:val="4"/>
        <w:ind w:left="480"/>
      </w:pPr>
      <w:r>
        <w:rPr>
          <w:b/>
          <w:sz w:val="28"/>
          <w:szCs w:val="28"/>
          <w:u w:val="single"/>
        </w:rPr>
        <w:t>Show available channels in the current country</w:t>
      </w:r>
    </w:p>
    <w:tbl>
      <w:tblPr>
        <w:tblStyle w:val="ac"/>
        <w:tblW w:w="0" w:type="auto"/>
        <w:jc w:val="center"/>
        <w:tblLook w:val="04A0" w:firstRow="1" w:lastRow="0" w:firstColumn="1" w:lastColumn="0" w:noHBand="0" w:noVBand="1"/>
      </w:tblPr>
      <w:tblGrid>
        <w:gridCol w:w="3846"/>
        <w:gridCol w:w="3846"/>
      </w:tblGrid>
      <w:tr w:rsidR="001B6853" w:rsidTr="0083085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1B6853" w:rsidRDefault="001B6853" w:rsidP="00830854">
            <w:r>
              <w:t>S</w:t>
            </w:r>
            <w:r>
              <w:rPr>
                <w:rFonts w:hint="eastAsia"/>
              </w:rPr>
              <w:t>yntax</w:t>
            </w:r>
          </w:p>
        </w:tc>
        <w:tc>
          <w:tcPr>
            <w:tcW w:w="3846" w:type="dxa"/>
            <w:tcBorders>
              <w:bottom w:val="outset" w:sz="6" w:space="0" w:color="auto"/>
            </w:tcBorders>
          </w:tcPr>
          <w:p w:rsidR="001B6853" w:rsidRDefault="001B6853" w:rsidP="00830854">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1B6853" w:rsidRPr="003A0A95" w:rsidTr="00830854">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1B6853" w:rsidRPr="003A0A95" w:rsidRDefault="001B6853" w:rsidP="00830854">
            <w:pPr>
              <w:rPr>
                <w:b w:val="0"/>
                <w:i/>
                <w:sz w:val="20"/>
                <w:szCs w:val="20"/>
              </w:rPr>
            </w:pPr>
            <w:proofErr w:type="spellStart"/>
            <w:r>
              <w:rPr>
                <w:rFonts w:hint="eastAsia"/>
                <w:b w:val="0"/>
                <w:i/>
                <w:sz w:val="20"/>
                <w:szCs w:val="20"/>
              </w:rPr>
              <w:t>iw</w:t>
            </w:r>
            <w:proofErr w:type="spellEnd"/>
            <w:r>
              <w:rPr>
                <w:rFonts w:hint="eastAsia"/>
                <w:b w:val="0"/>
                <w:i/>
                <w:sz w:val="20"/>
                <w:szCs w:val="20"/>
              </w:rPr>
              <w:t xml:space="preserve"> </w:t>
            </w:r>
            <w:proofErr w:type="spellStart"/>
            <w:r>
              <w:rPr>
                <w:b w:val="0"/>
                <w:i/>
                <w:sz w:val="20"/>
                <w:szCs w:val="20"/>
              </w:rPr>
              <w:t>clist</w:t>
            </w:r>
            <w:proofErr w:type="spellEnd"/>
          </w:p>
        </w:tc>
        <w:tc>
          <w:tcPr>
            <w:tcW w:w="3846" w:type="dxa"/>
            <w:tcBorders>
              <w:top w:val="outset" w:sz="6" w:space="0" w:color="auto"/>
            </w:tcBorders>
            <w:shd w:val="clear" w:color="auto" w:fill="FFFFFF" w:themeFill="background1"/>
          </w:tcPr>
          <w:p w:rsidR="001B6853" w:rsidRPr="003A0A95" w:rsidRDefault="001B6853" w:rsidP="008308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 the available channels that are in the current country</w:t>
            </w:r>
          </w:p>
        </w:tc>
      </w:tr>
    </w:tbl>
    <w:p w:rsidR="0011496D" w:rsidRPr="001B6853" w:rsidRDefault="0011496D" w:rsidP="004F51D7">
      <w:pPr>
        <w:ind w:left="960"/>
        <w:jc w:val="both"/>
      </w:pPr>
    </w:p>
    <w:p w:rsidR="00584408" w:rsidRDefault="00584408">
      <w:pPr>
        <w:widowControl/>
      </w:pPr>
      <w:r>
        <w:br w:type="page"/>
      </w:r>
    </w:p>
    <w:p w:rsidR="009C2F49" w:rsidRPr="00B3304B" w:rsidRDefault="00B3304B" w:rsidP="005D7588">
      <w:pPr>
        <w:pStyle w:val="a9"/>
        <w:numPr>
          <w:ilvl w:val="2"/>
          <w:numId w:val="17"/>
        </w:numPr>
        <w:ind w:leftChars="0"/>
        <w:jc w:val="both"/>
        <w:outlineLvl w:val="2"/>
        <w:rPr>
          <w:b/>
          <w:sz w:val="28"/>
          <w:szCs w:val="28"/>
        </w:rPr>
      </w:pPr>
      <w:r>
        <w:rPr>
          <w:rFonts w:hint="eastAsia"/>
          <w:b/>
          <w:sz w:val="28"/>
          <w:szCs w:val="28"/>
        </w:rPr>
        <w:lastRenderedPageBreak/>
        <w:t xml:space="preserve"> </w:t>
      </w:r>
      <w:bookmarkStart w:id="11" w:name="_Toc440892351"/>
      <w:r w:rsidR="009C2F49" w:rsidRPr="00B3304B">
        <w:rPr>
          <w:rFonts w:hint="eastAsia"/>
          <w:b/>
          <w:sz w:val="28"/>
          <w:szCs w:val="28"/>
        </w:rPr>
        <w:t>AP mode</w:t>
      </w:r>
      <w:bookmarkEnd w:id="11"/>
    </w:p>
    <w:p w:rsidR="00E9692E" w:rsidRPr="00E33AEF" w:rsidRDefault="00E9692E" w:rsidP="00C71F6B">
      <w:pPr>
        <w:pStyle w:val="a9"/>
        <w:ind w:leftChars="0" w:left="796" w:firstLine="55"/>
        <w:jc w:val="both"/>
      </w:pPr>
      <w:r w:rsidRPr="00E33AEF">
        <w:t>Description:</w:t>
      </w:r>
      <w:r w:rsidRPr="00E33AEF">
        <w:rPr>
          <w:rFonts w:hint="eastAsia"/>
        </w:rPr>
        <w:t xml:space="preserve"> </w:t>
      </w:r>
    </w:p>
    <w:p w:rsidR="00E9692E" w:rsidRPr="00E33AEF" w:rsidRDefault="0087720F" w:rsidP="00C71F6B">
      <w:pPr>
        <w:pStyle w:val="a9"/>
        <w:ind w:leftChars="0" w:left="960" w:firstLine="480"/>
        <w:jc w:val="both"/>
      </w:pPr>
      <w:r>
        <w:rPr>
          <w:rFonts w:hint="eastAsia"/>
        </w:rPr>
        <w:t>W</w:t>
      </w:r>
      <w:r w:rsidR="00E9692E" w:rsidRPr="00E33AEF">
        <w:rPr>
          <w:rFonts w:hint="eastAsia"/>
        </w:rPr>
        <w:t xml:space="preserve">e </w:t>
      </w:r>
      <w:r w:rsidR="00BC07A2">
        <w:rPr>
          <w:rFonts w:hint="eastAsia"/>
        </w:rPr>
        <w:t>provide</w:t>
      </w:r>
      <w:r w:rsidR="00E9692E" w:rsidRPr="00E33AEF">
        <w:rPr>
          <w:rFonts w:hint="eastAsia"/>
        </w:rPr>
        <w:t xml:space="preserve"> </w:t>
      </w:r>
      <w:r w:rsidR="00970C55">
        <w:rPr>
          <w:rFonts w:hint="eastAsia"/>
        </w:rPr>
        <w:t>a simple</w:t>
      </w:r>
      <w:r>
        <w:rPr>
          <w:rFonts w:hint="eastAsia"/>
        </w:rPr>
        <w:t xml:space="preserve"> </w:t>
      </w:r>
      <w:r w:rsidR="00D82B66">
        <w:rPr>
          <w:rFonts w:hint="eastAsia"/>
        </w:rPr>
        <w:t>way to operate</w:t>
      </w:r>
      <w:r w:rsidR="00E9692E" w:rsidRPr="00E33AEF">
        <w:rPr>
          <w:rFonts w:hint="eastAsia"/>
        </w:rPr>
        <w:t xml:space="preserve"> </w:t>
      </w:r>
      <w:proofErr w:type="spellStart"/>
      <w:r w:rsidR="00677D67">
        <w:rPr>
          <w:rFonts w:hint="eastAsia"/>
        </w:rPr>
        <w:t>iComm</w:t>
      </w:r>
      <w:proofErr w:type="spellEnd"/>
      <w:r w:rsidR="00677D67">
        <w:rPr>
          <w:rFonts w:hint="eastAsia"/>
        </w:rPr>
        <w:t xml:space="preserve"> </w:t>
      </w:r>
      <w:r w:rsidR="00DB45B5">
        <w:rPr>
          <w:rFonts w:hint="eastAsia"/>
        </w:rPr>
        <w:t>6030</w:t>
      </w:r>
      <w:r w:rsidR="00677D67" w:rsidRPr="00E33AEF">
        <w:rPr>
          <w:rFonts w:hint="eastAsia"/>
        </w:rPr>
        <w:t xml:space="preserve"> Wi-Fi module</w:t>
      </w:r>
      <w:r>
        <w:t>’</w:t>
      </w:r>
      <w:r>
        <w:rPr>
          <w:rFonts w:hint="eastAsia"/>
        </w:rPr>
        <w:t>s</w:t>
      </w:r>
      <w:r w:rsidR="00BC07A2">
        <w:rPr>
          <w:rFonts w:hint="eastAsia"/>
        </w:rPr>
        <w:t xml:space="preserve"> excellent</w:t>
      </w:r>
      <w:r>
        <w:rPr>
          <w:rFonts w:hint="eastAsia"/>
        </w:rPr>
        <w:t xml:space="preserve"> AP mode function</w:t>
      </w:r>
      <w:r w:rsidR="00E9692E" w:rsidRPr="00E33AEF">
        <w:rPr>
          <w:rFonts w:hint="eastAsia"/>
        </w:rPr>
        <w:t xml:space="preserve">. </w:t>
      </w:r>
      <w:r w:rsidR="00E9692E" w:rsidRPr="00E33AEF">
        <w:t>T</w:t>
      </w:r>
      <w:r w:rsidR="00E9692E" w:rsidRPr="00E33AEF">
        <w:rPr>
          <w:rFonts w:hint="eastAsia"/>
        </w:rPr>
        <w:t xml:space="preserve">he following commands could let user </w:t>
      </w:r>
      <w:r w:rsidR="00D82B66">
        <w:rPr>
          <w:rFonts w:hint="eastAsia"/>
        </w:rPr>
        <w:t>turn ON</w:t>
      </w:r>
      <w:r w:rsidR="00EB44A2">
        <w:rPr>
          <w:rFonts w:hint="eastAsia"/>
        </w:rPr>
        <w:t xml:space="preserve"> </w:t>
      </w:r>
      <w:r>
        <w:rPr>
          <w:rFonts w:hint="eastAsia"/>
        </w:rPr>
        <w:t>AP</w:t>
      </w:r>
      <w:r w:rsidR="007863D6">
        <w:rPr>
          <w:rFonts w:hint="eastAsia"/>
        </w:rPr>
        <w:t xml:space="preserve"> mode</w:t>
      </w:r>
      <w:r>
        <w:rPr>
          <w:rFonts w:hint="eastAsia"/>
        </w:rPr>
        <w:t xml:space="preserve"> </w:t>
      </w:r>
      <w:r w:rsidR="007863D6">
        <w:rPr>
          <w:rFonts w:hint="eastAsia"/>
        </w:rPr>
        <w:t>and</w:t>
      </w:r>
      <w:r w:rsidR="00E9692E" w:rsidRPr="00E33AEF">
        <w:rPr>
          <w:rFonts w:hint="eastAsia"/>
        </w:rPr>
        <w:t xml:space="preserve"> check current </w:t>
      </w:r>
      <w:r w:rsidR="00970C55">
        <w:rPr>
          <w:rFonts w:hint="eastAsia"/>
        </w:rPr>
        <w:t>AP</w:t>
      </w:r>
      <w:r w:rsidR="00970C55">
        <w:t>’</w:t>
      </w:r>
      <w:r w:rsidR="00970C55">
        <w:rPr>
          <w:rFonts w:hint="eastAsia"/>
        </w:rPr>
        <w:t>s</w:t>
      </w:r>
      <w:r w:rsidR="00E9692E" w:rsidRPr="00E33AEF">
        <w:rPr>
          <w:rFonts w:hint="eastAsia"/>
        </w:rPr>
        <w:t xml:space="preserve"> status</w:t>
      </w:r>
      <w:r w:rsidR="00970C55">
        <w:rPr>
          <w:rFonts w:hint="eastAsia"/>
        </w:rPr>
        <w:t>.</w:t>
      </w:r>
      <w:r w:rsidR="00EB44A2">
        <w:rPr>
          <w:rFonts w:hint="eastAsia"/>
        </w:rPr>
        <w:t xml:space="preserve"> </w:t>
      </w:r>
      <w:r w:rsidR="00EB44A2">
        <w:t>W</w:t>
      </w:r>
      <w:r w:rsidR="00EB44A2">
        <w:rPr>
          <w:rFonts w:hint="eastAsia"/>
        </w:rPr>
        <w:t xml:space="preserve">e </w:t>
      </w:r>
      <w:r w:rsidR="00D82B66">
        <w:rPr>
          <w:rFonts w:hint="eastAsia"/>
        </w:rPr>
        <w:t xml:space="preserve">also provide WEP security </w:t>
      </w:r>
      <w:r w:rsidR="00D82B66">
        <w:t>mechanism</w:t>
      </w:r>
      <w:r w:rsidR="00D82B66">
        <w:rPr>
          <w:rFonts w:hint="eastAsia"/>
        </w:rPr>
        <w:t xml:space="preserve"> to make sure that </w:t>
      </w:r>
      <w:r w:rsidR="00EB44A2">
        <w:rPr>
          <w:rFonts w:hint="eastAsia"/>
        </w:rPr>
        <w:t>user</w:t>
      </w:r>
      <w:r w:rsidR="00D82B66">
        <w:rPr>
          <w:rFonts w:hint="eastAsia"/>
        </w:rPr>
        <w:t xml:space="preserve"> could transmit </w:t>
      </w:r>
      <w:r w:rsidR="00FC43B3">
        <w:rPr>
          <w:rFonts w:hint="eastAsia"/>
        </w:rPr>
        <w:t>their</w:t>
      </w:r>
      <w:r w:rsidR="00D82B66">
        <w:rPr>
          <w:rFonts w:hint="eastAsia"/>
        </w:rPr>
        <w:t xml:space="preserve"> private data safely</w:t>
      </w:r>
      <w:r w:rsidR="00EB44A2">
        <w:rPr>
          <w:rFonts w:hint="eastAsia"/>
        </w:rPr>
        <w:t>.</w:t>
      </w:r>
    </w:p>
    <w:p w:rsidR="00E9692E" w:rsidRPr="00D82B66" w:rsidRDefault="00E9692E" w:rsidP="00C71F6B">
      <w:pPr>
        <w:pStyle w:val="a9"/>
        <w:ind w:leftChars="0" w:left="425"/>
        <w:jc w:val="both"/>
      </w:pPr>
    </w:p>
    <w:p w:rsidR="00E9692E" w:rsidRDefault="00E9692E" w:rsidP="00B32850">
      <w:pPr>
        <w:pStyle w:val="a9"/>
        <w:ind w:leftChars="0" w:left="905" w:firstLine="55"/>
        <w:jc w:val="both"/>
      </w:pPr>
      <w:r w:rsidRPr="00E33AEF">
        <w:t>Command:</w:t>
      </w:r>
    </w:p>
    <w:p w:rsidR="007141AE" w:rsidRDefault="00E9692E" w:rsidP="00B32850">
      <w:pPr>
        <w:pStyle w:val="a9"/>
        <w:ind w:leftChars="0" w:left="850" w:firstLine="55"/>
        <w:jc w:val="both"/>
      </w:pPr>
      <w:r w:rsidRPr="00E33AEF">
        <w:t>T</w:t>
      </w:r>
      <w:r w:rsidRPr="00E33AEF">
        <w:rPr>
          <w:rFonts w:hint="eastAsia"/>
        </w:rPr>
        <w:t xml:space="preserve">he following command line is </w:t>
      </w:r>
      <w:r w:rsidRPr="00E33AEF">
        <w:t>available</w:t>
      </w:r>
      <w:r w:rsidRPr="00E33AEF">
        <w:rPr>
          <w:rFonts w:hint="eastAsia"/>
        </w:rPr>
        <w:t xml:space="preserve"> for </w:t>
      </w:r>
      <w:proofErr w:type="spellStart"/>
      <w:r w:rsidR="007965C9">
        <w:rPr>
          <w:rFonts w:hint="eastAsia"/>
        </w:rPr>
        <w:t>iComm</w:t>
      </w:r>
      <w:proofErr w:type="spellEnd"/>
      <w:r w:rsidR="007965C9">
        <w:rPr>
          <w:rFonts w:hint="eastAsia"/>
        </w:rPr>
        <w:t xml:space="preserve"> </w:t>
      </w:r>
      <w:r w:rsidR="00DB45B5">
        <w:rPr>
          <w:rFonts w:hint="eastAsia"/>
        </w:rPr>
        <w:t>6030</w:t>
      </w:r>
      <w:r w:rsidRPr="00E33AEF">
        <w:rPr>
          <w:rFonts w:hint="eastAsia"/>
        </w:rPr>
        <w:t xml:space="preserve"> Wi-Fi module</w:t>
      </w:r>
    </w:p>
    <w:p w:rsidR="00E40BC7" w:rsidRPr="00B3304B" w:rsidRDefault="006E1864" w:rsidP="00AE778A">
      <w:pPr>
        <w:pStyle w:val="4"/>
        <w:ind w:firstLine="480"/>
        <w:rPr>
          <w:b/>
          <w:sz w:val="28"/>
          <w:szCs w:val="28"/>
          <w:u w:val="single"/>
        </w:rPr>
      </w:pPr>
      <w:r w:rsidRPr="00B3304B">
        <w:rPr>
          <w:rFonts w:hint="eastAsia"/>
          <w:b/>
          <w:sz w:val="28"/>
          <w:szCs w:val="28"/>
          <w:u w:val="single"/>
        </w:rPr>
        <w:t>AP mode ON</w:t>
      </w:r>
    </w:p>
    <w:tbl>
      <w:tblPr>
        <w:tblStyle w:val="ac"/>
        <w:tblW w:w="0" w:type="auto"/>
        <w:jc w:val="center"/>
        <w:tblLook w:val="04A0" w:firstRow="1" w:lastRow="0" w:firstColumn="1" w:lastColumn="0" w:noHBand="0" w:noVBand="1"/>
      </w:tblPr>
      <w:tblGrid>
        <w:gridCol w:w="3846"/>
        <w:gridCol w:w="3846"/>
      </w:tblGrid>
      <w:tr w:rsidR="003A6CA4" w:rsidTr="00FC43B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3A6CA4" w:rsidRDefault="003A6CA4" w:rsidP="00FC43B3">
            <w:r>
              <w:t>S</w:t>
            </w:r>
            <w:r>
              <w:rPr>
                <w:rFonts w:hint="eastAsia"/>
              </w:rPr>
              <w:t>yntax</w:t>
            </w:r>
          </w:p>
        </w:tc>
        <w:tc>
          <w:tcPr>
            <w:tcW w:w="3846" w:type="dxa"/>
            <w:tcBorders>
              <w:bottom w:val="outset" w:sz="6" w:space="0" w:color="auto"/>
            </w:tcBorders>
          </w:tcPr>
          <w:p w:rsidR="003A6CA4" w:rsidRDefault="003A6CA4" w:rsidP="00FC43B3">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A6CA4" w:rsidRPr="00F84799" w:rsidTr="00FC43B3">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A6CA4" w:rsidRPr="003A0A95" w:rsidRDefault="003A6CA4" w:rsidP="00E564DF">
            <w:pPr>
              <w:rPr>
                <w:b w:val="0"/>
                <w:i/>
                <w:sz w:val="20"/>
                <w:szCs w:val="20"/>
              </w:rPr>
            </w:pPr>
            <w:proofErr w:type="spellStart"/>
            <w:r>
              <w:rPr>
                <w:rFonts w:hint="eastAsia"/>
                <w:b w:val="0"/>
                <w:i/>
                <w:sz w:val="20"/>
                <w:szCs w:val="20"/>
              </w:rPr>
              <w:t>ctl</w:t>
            </w:r>
            <w:proofErr w:type="spellEnd"/>
            <w:r>
              <w:rPr>
                <w:rFonts w:hint="eastAsia"/>
                <w:b w:val="0"/>
                <w:i/>
                <w:sz w:val="20"/>
                <w:szCs w:val="20"/>
              </w:rPr>
              <w:t xml:space="preserve"> </w:t>
            </w:r>
            <w:proofErr w:type="spellStart"/>
            <w:r>
              <w:rPr>
                <w:rFonts w:hint="eastAsia"/>
                <w:b w:val="0"/>
                <w:i/>
                <w:sz w:val="20"/>
                <w:szCs w:val="20"/>
              </w:rPr>
              <w:t>ap</w:t>
            </w:r>
            <w:proofErr w:type="spellEnd"/>
            <w:r>
              <w:rPr>
                <w:rFonts w:hint="eastAsia"/>
                <w:b w:val="0"/>
                <w:i/>
                <w:sz w:val="20"/>
                <w:szCs w:val="20"/>
              </w:rPr>
              <w:t xml:space="preserve"> on &lt;AP_SSID&gt; [channel ID]</w:t>
            </w:r>
            <w:r w:rsidR="00E564DF">
              <w:rPr>
                <w:rFonts w:hint="eastAsia"/>
                <w:b w:val="0"/>
                <w:i/>
                <w:sz w:val="20"/>
                <w:szCs w:val="20"/>
              </w:rPr>
              <w:t xml:space="preserve"> [</w:t>
            </w:r>
            <w:proofErr w:type="spellStart"/>
            <w:r w:rsidR="00E564DF">
              <w:rPr>
                <w:rFonts w:hint="eastAsia"/>
                <w:b w:val="0"/>
                <w:i/>
                <w:sz w:val="20"/>
                <w:szCs w:val="20"/>
              </w:rPr>
              <w:t>wep</w:t>
            </w:r>
            <w:proofErr w:type="spellEnd"/>
            <w:r w:rsidR="00795C02">
              <w:rPr>
                <w:b w:val="0"/>
                <w:i/>
                <w:sz w:val="20"/>
                <w:szCs w:val="20"/>
              </w:rPr>
              <w:t>/wpa</w:t>
            </w:r>
            <w:proofErr w:type="gramStart"/>
            <w:r w:rsidR="00795C02">
              <w:rPr>
                <w:b w:val="0"/>
                <w:i/>
                <w:sz w:val="20"/>
                <w:szCs w:val="20"/>
              </w:rPr>
              <w:t>2</w:t>
            </w:r>
            <w:r w:rsidR="004D7A1A">
              <w:rPr>
                <w:rFonts w:hint="eastAsia"/>
                <w:b w:val="0"/>
                <w:i/>
                <w:sz w:val="20"/>
                <w:szCs w:val="20"/>
              </w:rPr>
              <w:t>][</w:t>
            </w:r>
            <w:proofErr w:type="gramEnd"/>
            <w:r w:rsidR="00E564DF">
              <w:rPr>
                <w:rFonts w:hint="eastAsia"/>
                <w:b w:val="0"/>
                <w:i/>
                <w:sz w:val="20"/>
                <w:szCs w:val="20"/>
              </w:rPr>
              <w:t>password]</w:t>
            </w:r>
          </w:p>
        </w:tc>
        <w:tc>
          <w:tcPr>
            <w:tcW w:w="3846" w:type="dxa"/>
            <w:tcBorders>
              <w:top w:val="outset" w:sz="6" w:space="0" w:color="auto"/>
            </w:tcBorders>
            <w:shd w:val="clear" w:color="auto" w:fill="FFFFFF" w:themeFill="background1"/>
          </w:tcPr>
          <w:p w:rsidR="003A6CA4" w:rsidRDefault="003A6CA4" w:rsidP="00FC4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User </w:t>
            </w:r>
            <w:r>
              <w:rPr>
                <w:rFonts w:hint="eastAsia"/>
                <w:sz w:val="20"/>
                <w:szCs w:val="20"/>
              </w:rPr>
              <w:t xml:space="preserve">could </w:t>
            </w:r>
            <w:r w:rsidR="004E33C9">
              <w:rPr>
                <w:rFonts w:hint="eastAsia"/>
                <w:sz w:val="20"/>
                <w:szCs w:val="20"/>
              </w:rPr>
              <w:t>set AP mode ON</w:t>
            </w:r>
            <w:r>
              <w:rPr>
                <w:rFonts w:hint="eastAsia"/>
                <w:sz w:val="20"/>
                <w:szCs w:val="20"/>
              </w:rPr>
              <w:t xml:space="preserve">. </w:t>
            </w:r>
            <w:r>
              <w:rPr>
                <w:sz w:val="20"/>
                <w:szCs w:val="20"/>
              </w:rPr>
              <w:t>U</w:t>
            </w:r>
            <w:r>
              <w:rPr>
                <w:rFonts w:hint="eastAsia"/>
                <w:sz w:val="20"/>
                <w:szCs w:val="20"/>
              </w:rPr>
              <w:t xml:space="preserve">ser could </w:t>
            </w:r>
            <w:r>
              <w:rPr>
                <w:sz w:val="20"/>
                <w:szCs w:val="20"/>
              </w:rPr>
              <w:t>set &lt;</w:t>
            </w:r>
            <w:r>
              <w:rPr>
                <w:rFonts w:hint="eastAsia"/>
                <w:sz w:val="20"/>
                <w:szCs w:val="20"/>
              </w:rPr>
              <w:t>AP_SSID&gt; with diffe</w:t>
            </w:r>
            <w:r w:rsidR="0089245D">
              <w:rPr>
                <w:rFonts w:hint="eastAsia"/>
                <w:sz w:val="20"/>
                <w:szCs w:val="20"/>
              </w:rPr>
              <w:t>rent characters or numbers. T</w:t>
            </w:r>
            <w:r>
              <w:rPr>
                <w:rFonts w:hint="eastAsia"/>
                <w:sz w:val="20"/>
                <w:szCs w:val="20"/>
              </w:rPr>
              <w:t>he max length of</w:t>
            </w:r>
            <w:r w:rsidR="0089245D">
              <w:rPr>
                <w:rFonts w:hint="eastAsia"/>
                <w:sz w:val="20"/>
                <w:szCs w:val="20"/>
              </w:rPr>
              <w:t xml:space="preserve"> &lt;AP_SSID&gt; is 32 characters, and it could not be </w:t>
            </w:r>
            <w:r>
              <w:rPr>
                <w:rFonts w:hint="eastAsia"/>
                <w:sz w:val="20"/>
                <w:szCs w:val="20"/>
              </w:rPr>
              <w:t>empty. User could set [channel ID] from number 1 to 14, if user did not se</w:t>
            </w:r>
            <w:r w:rsidR="00BB08FD">
              <w:rPr>
                <w:rFonts w:hint="eastAsia"/>
                <w:sz w:val="20"/>
                <w:szCs w:val="20"/>
              </w:rPr>
              <w:t>t</w:t>
            </w:r>
            <w:r w:rsidR="007744A3">
              <w:rPr>
                <w:rFonts w:hint="eastAsia"/>
                <w:sz w:val="20"/>
                <w:szCs w:val="20"/>
              </w:rPr>
              <w:t xml:space="preserve"> channel ID, system will use auto channel selection mechanism to decide </w:t>
            </w:r>
            <w:r w:rsidR="007744A3">
              <w:rPr>
                <w:sz w:val="20"/>
                <w:szCs w:val="20"/>
              </w:rPr>
              <w:t>the</w:t>
            </w:r>
            <w:r w:rsidR="007744A3">
              <w:rPr>
                <w:rFonts w:hint="eastAsia"/>
                <w:sz w:val="20"/>
                <w:szCs w:val="20"/>
              </w:rPr>
              <w:t xml:space="preserve"> best channel in </w:t>
            </w:r>
            <w:r w:rsidR="007744A3">
              <w:rPr>
                <w:sz w:val="20"/>
                <w:szCs w:val="20"/>
              </w:rPr>
              <w:t>current</w:t>
            </w:r>
            <w:r w:rsidR="007744A3">
              <w:rPr>
                <w:rFonts w:hint="eastAsia"/>
                <w:sz w:val="20"/>
                <w:szCs w:val="20"/>
              </w:rPr>
              <w:t xml:space="preserve"> environment</w:t>
            </w:r>
            <w:r w:rsidR="00E564DF">
              <w:rPr>
                <w:rFonts w:hint="eastAsia"/>
                <w:sz w:val="20"/>
                <w:szCs w:val="20"/>
              </w:rPr>
              <w:t xml:space="preserve">. </w:t>
            </w:r>
            <w:r w:rsidR="00E564DF">
              <w:rPr>
                <w:sz w:val="20"/>
                <w:szCs w:val="20"/>
              </w:rPr>
              <w:t>I</w:t>
            </w:r>
            <w:r w:rsidR="00E564DF">
              <w:rPr>
                <w:rFonts w:hint="eastAsia"/>
                <w:sz w:val="20"/>
                <w:szCs w:val="20"/>
              </w:rPr>
              <w:t xml:space="preserve">f user want to enable WEP security, user </w:t>
            </w:r>
            <w:r w:rsidR="00E564DF">
              <w:rPr>
                <w:sz w:val="20"/>
                <w:szCs w:val="20"/>
              </w:rPr>
              <w:t>could</w:t>
            </w:r>
            <w:r w:rsidR="00E564DF">
              <w:rPr>
                <w:rFonts w:hint="eastAsia"/>
                <w:sz w:val="20"/>
                <w:szCs w:val="20"/>
              </w:rPr>
              <w:t xml:space="preserve"> add [</w:t>
            </w:r>
            <w:proofErr w:type="spellStart"/>
            <w:r w:rsidR="00E564DF">
              <w:rPr>
                <w:rFonts w:hint="eastAsia"/>
                <w:sz w:val="20"/>
                <w:szCs w:val="20"/>
              </w:rPr>
              <w:t>wep</w:t>
            </w:r>
            <w:proofErr w:type="spellEnd"/>
            <w:r w:rsidR="00426A76">
              <w:rPr>
                <w:sz w:val="20"/>
                <w:szCs w:val="20"/>
              </w:rPr>
              <w:t>/wpa2</w:t>
            </w:r>
            <w:r w:rsidR="00E564DF">
              <w:rPr>
                <w:rFonts w:hint="eastAsia"/>
                <w:sz w:val="20"/>
                <w:szCs w:val="20"/>
              </w:rPr>
              <w:t xml:space="preserve">] </w:t>
            </w:r>
            <w:r w:rsidR="00E564DF">
              <w:rPr>
                <w:sz w:val="20"/>
                <w:szCs w:val="20"/>
              </w:rPr>
              <w:t>and</w:t>
            </w:r>
            <w:r w:rsidR="009F667D">
              <w:rPr>
                <w:rFonts w:hint="eastAsia"/>
                <w:sz w:val="20"/>
                <w:szCs w:val="20"/>
              </w:rPr>
              <w:t xml:space="preserve"> [</w:t>
            </w:r>
            <w:r w:rsidR="00E564DF">
              <w:rPr>
                <w:rFonts w:hint="eastAsia"/>
                <w:sz w:val="20"/>
                <w:szCs w:val="20"/>
              </w:rPr>
              <w:t>password] for other station to connect on.</w:t>
            </w:r>
          </w:p>
          <w:p w:rsidR="003A6CA4" w:rsidRDefault="003A6CA4" w:rsidP="00FC43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w:t>
            </w:r>
            <w:r>
              <w:rPr>
                <w:rFonts w:hint="eastAsia"/>
                <w:sz w:val="20"/>
                <w:szCs w:val="20"/>
              </w:rPr>
              <w:t xml:space="preserve">ote: </w:t>
            </w:r>
          </w:p>
          <w:p w:rsidR="003A6CA4" w:rsidRDefault="003A6CA4" w:rsidP="00FC43B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rFonts w:hint="eastAsia"/>
                <w:sz w:val="20"/>
                <w:szCs w:val="20"/>
              </w:rPr>
              <w:t>iComm</w:t>
            </w:r>
            <w:proofErr w:type="spellEnd"/>
            <w:r>
              <w:rPr>
                <w:rFonts w:hint="eastAsia"/>
                <w:sz w:val="20"/>
                <w:szCs w:val="20"/>
              </w:rPr>
              <w:t xml:space="preserve"> </w:t>
            </w:r>
            <w:r w:rsidR="00DB45B5">
              <w:rPr>
                <w:rFonts w:hint="eastAsia"/>
                <w:sz w:val="20"/>
                <w:szCs w:val="20"/>
              </w:rPr>
              <w:t>6030</w:t>
            </w:r>
            <w:r>
              <w:rPr>
                <w:rFonts w:hint="eastAsia"/>
                <w:sz w:val="20"/>
                <w:szCs w:val="20"/>
              </w:rPr>
              <w:t xml:space="preserve"> Wi-Fi module AP mode only support </w:t>
            </w:r>
            <w:r w:rsidR="00DE7869">
              <w:rPr>
                <w:sz w:val="20"/>
                <w:szCs w:val="20"/>
              </w:rPr>
              <w:t>“</w:t>
            </w:r>
            <w:r>
              <w:rPr>
                <w:rFonts w:hint="eastAsia"/>
                <w:sz w:val="20"/>
                <w:szCs w:val="20"/>
              </w:rPr>
              <w:t>open mode</w:t>
            </w:r>
            <w:r w:rsidR="00DE7869">
              <w:rPr>
                <w:sz w:val="20"/>
                <w:szCs w:val="20"/>
              </w:rPr>
              <w:t>”</w:t>
            </w:r>
            <w:r>
              <w:rPr>
                <w:rFonts w:hint="eastAsia"/>
                <w:sz w:val="20"/>
                <w:szCs w:val="20"/>
              </w:rPr>
              <w:t xml:space="preserve"> </w:t>
            </w:r>
            <w:r w:rsidR="00FC43B3">
              <w:rPr>
                <w:rFonts w:hint="eastAsia"/>
                <w:sz w:val="20"/>
                <w:szCs w:val="20"/>
              </w:rPr>
              <w:t xml:space="preserve">and </w:t>
            </w:r>
            <w:r w:rsidR="00DE7869">
              <w:rPr>
                <w:sz w:val="20"/>
                <w:szCs w:val="20"/>
              </w:rPr>
              <w:t>“</w:t>
            </w:r>
            <w:r w:rsidR="00FC43B3">
              <w:rPr>
                <w:rFonts w:hint="eastAsia"/>
                <w:sz w:val="20"/>
                <w:szCs w:val="20"/>
              </w:rPr>
              <w:t>WEP</w:t>
            </w:r>
            <w:r w:rsidR="00DE7869">
              <w:rPr>
                <w:sz w:val="20"/>
                <w:szCs w:val="20"/>
              </w:rPr>
              <w:t>”</w:t>
            </w:r>
            <w:r w:rsidR="00FC43B3">
              <w:rPr>
                <w:rFonts w:hint="eastAsia"/>
                <w:sz w:val="20"/>
                <w:szCs w:val="20"/>
              </w:rPr>
              <w:t xml:space="preserve"> </w:t>
            </w:r>
            <w:r>
              <w:rPr>
                <w:rFonts w:hint="eastAsia"/>
                <w:sz w:val="20"/>
                <w:szCs w:val="20"/>
              </w:rPr>
              <w:t>currently</w:t>
            </w:r>
            <w:r w:rsidR="002F7E78">
              <w:rPr>
                <w:rFonts w:hint="eastAsia"/>
                <w:sz w:val="20"/>
                <w:szCs w:val="20"/>
              </w:rPr>
              <w:t>.</w:t>
            </w:r>
          </w:p>
          <w:p w:rsidR="003A6CA4" w:rsidRDefault="008A21FE" w:rsidP="00FC43B3">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&lt;AP_SSID&gt; could not set</w:t>
            </w:r>
            <w:r w:rsidR="003A6CA4">
              <w:rPr>
                <w:rFonts w:hint="eastAsia"/>
                <w:sz w:val="20"/>
                <w:szCs w:val="20"/>
              </w:rPr>
              <w:t xml:space="preserve"> </w:t>
            </w:r>
            <w:r w:rsidR="003A6CA4">
              <w:rPr>
                <w:sz w:val="20"/>
                <w:szCs w:val="20"/>
              </w:rPr>
              <w:t>“</w:t>
            </w:r>
            <w:r w:rsidR="003A6CA4">
              <w:rPr>
                <w:rFonts w:hint="eastAsia"/>
                <w:sz w:val="20"/>
                <w:szCs w:val="20"/>
              </w:rPr>
              <w:t>space</w:t>
            </w:r>
            <w:r w:rsidR="003A6CA4">
              <w:rPr>
                <w:sz w:val="20"/>
                <w:szCs w:val="20"/>
              </w:rPr>
              <w:t>”</w:t>
            </w:r>
            <w:r w:rsidR="003A6CA4">
              <w:rPr>
                <w:rFonts w:hint="eastAsia"/>
                <w:sz w:val="20"/>
                <w:szCs w:val="20"/>
              </w:rPr>
              <w:t xml:space="preserve"> or </w:t>
            </w:r>
            <w:r w:rsidR="003A6CA4">
              <w:rPr>
                <w:sz w:val="20"/>
                <w:szCs w:val="20"/>
              </w:rPr>
              <w:t>“</w:t>
            </w:r>
            <w:r w:rsidR="003A6CA4">
              <w:rPr>
                <w:rFonts w:hint="eastAsia"/>
                <w:sz w:val="20"/>
                <w:szCs w:val="20"/>
              </w:rPr>
              <w:t>?</w:t>
            </w:r>
            <w:r w:rsidR="003A6CA4">
              <w:rPr>
                <w:sz w:val="20"/>
                <w:szCs w:val="20"/>
              </w:rPr>
              <w:t>”</w:t>
            </w:r>
            <w:r>
              <w:rPr>
                <w:rFonts w:hint="eastAsia"/>
                <w:sz w:val="20"/>
                <w:szCs w:val="20"/>
              </w:rPr>
              <w:t xml:space="preserve"> as </w:t>
            </w:r>
            <w:r w:rsidR="003A6CA4">
              <w:rPr>
                <w:rFonts w:hint="eastAsia"/>
                <w:sz w:val="20"/>
                <w:szCs w:val="20"/>
              </w:rPr>
              <w:t>SSID</w:t>
            </w:r>
            <w:r w:rsidR="001A6DAC">
              <w:rPr>
                <w:sz w:val="20"/>
                <w:szCs w:val="20"/>
              </w:rPr>
              <w:t>’</w:t>
            </w:r>
            <w:r w:rsidR="001A6DAC">
              <w:rPr>
                <w:rFonts w:hint="eastAsia"/>
                <w:sz w:val="20"/>
                <w:szCs w:val="20"/>
              </w:rPr>
              <w:t>s</w:t>
            </w:r>
            <w:r w:rsidR="003A6CA4">
              <w:rPr>
                <w:rFonts w:hint="eastAsia"/>
                <w:sz w:val="20"/>
                <w:szCs w:val="20"/>
              </w:rPr>
              <w:t xml:space="preserve"> character</w:t>
            </w:r>
            <w:r w:rsidR="002F7E78">
              <w:rPr>
                <w:rFonts w:hint="eastAsia"/>
                <w:sz w:val="20"/>
                <w:szCs w:val="20"/>
              </w:rPr>
              <w:t>.</w:t>
            </w:r>
          </w:p>
          <w:p w:rsidR="005F2A8D" w:rsidRPr="003A0A95" w:rsidRDefault="005F2A8D" w:rsidP="00FC43B3">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w:t>
            </w:r>
            <w:proofErr w:type="spellStart"/>
            <w:r>
              <w:rPr>
                <w:rFonts w:hint="eastAsia"/>
                <w:sz w:val="20"/>
                <w:szCs w:val="20"/>
              </w:rPr>
              <w:t>wep_password</w:t>
            </w:r>
            <w:proofErr w:type="spellEnd"/>
            <w:r>
              <w:rPr>
                <w:rFonts w:hint="eastAsia"/>
                <w:sz w:val="20"/>
                <w:szCs w:val="20"/>
              </w:rPr>
              <w:t xml:space="preserve">] could only set 5 or 13 </w:t>
            </w:r>
            <w:proofErr w:type="gramStart"/>
            <w:r>
              <w:rPr>
                <w:rFonts w:hint="eastAsia"/>
                <w:sz w:val="20"/>
                <w:szCs w:val="20"/>
              </w:rPr>
              <w:t>character</w:t>
            </w:r>
            <w:proofErr w:type="gramEnd"/>
            <w:r w:rsidR="00D278F5">
              <w:rPr>
                <w:rFonts w:hint="eastAsia"/>
                <w:sz w:val="20"/>
                <w:szCs w:val="20"/>
              </w:rPr>
              <w:t xml:space="preserve"> currently</w:t>
            </w:r>
          </w:p>
        </w:tc>
      </w:tr>
    </w:tbl>
    <w:p w:rsidR="003A6CA4" w:rsidRDefault="003A6CA4" w:rsidP="00BE3242">
      <w:pPr>
        <w:jc w:val="both"/>
        <w:rPr>
          <w:sz w:val="20"/>
          <w:szCs w:val="20"/>
        </w:rPr>
      </w:pPr>
    </w:p>
    <w:p w:rsidR="003A6CA4" w:rsidRPr="003A6CA4" w:rsidRDefault="003A6CA4" w:rsidP="00BE3242">
      <w:pPr>
        <w:jc w:val="both"/>
        <w:rPr>
          <w:sz w:val="20"/>
          <w:szCs w:val="20"/>
        </w:rPr>
      </w:pPr>
    </w:p>
    <w:p w:rsidR="00672774" w:rsidRPr="00BE3242" w:rsidRDefault="00672774" w:rsidP="00FC43B3">
      <w:pPr>
        <w:ind w:firstLine="480"/>
        <w:jc w:val="both"/>
      </w:pPr>
      <w:r w:rsidRPr="00BE3242">
        <w:rPr>
          <w:b/>
        </w:rPr>
        <w:t>Example</w:t>
      </w:r>
      <w:r w:rsidR="00FC43B3">
        <w:rPr>
          <w:rFonts w:hint="eastAsia"/>
          <w:b/>
        </w:rPr>
        <w:t>:</w:t>
      </w:r>
    </w:p>
    <w:p w:rsidR="00672774" w:rsidRDefault="00672774" w:rsidP="00672774">
      <w:pPr>
        <w:ind w:left="960"/>
        <w:jc w:val="both"/>
      </w:pPr>
      <w:r>
        <w:t>The following example shows how to use the “</w:t>
      </w:r>
      <w:r w:rsidR="00575926">
        <w:rPr>
          <w:rFonts w:hint="eastAsia"/>
        </w:rPr>
        <w:t>AP</w:t>
      </w:r>
      <w:r w:rsidR="006922E5">
        <w:rPr>
          <w:rFonts w:hint="eastAsia"/>
        </w:rPr>
        <w:t xml:space="preserve"> mode ON</w:t>
      </w:r>
      <w:r>
        <w:t>” command</w:t>
      </w:r>
      <w:r>
        <w:rPr>
          <w:rFonts w:hint="eastAsia"/>
        </w:rPr>
        <w:t>:</w:t>
      </w:r>
    </w:p>
    <w:p w:rsidR="00672774" w:rsidRDefault="00672774" w:rsidP="00672774">
      <w:pPr>
        <w:ind w:left="960"/>
        <w:jc w:val="both"/>
      </w:pPr>
    </w:p>
    <w:p w:rsidR="006216ED" w:rsidRDefault="006216ED" w:rsidP="00340E88">
      <w:pPr>
        <w:ind w:left="480" w:firstLine="480"/>
        <w:jc w:val="both"/>
        <w:rPr>
          <w:rFonts w:ascii="FangSong" w:eastAsiaTheme="minorEastAsia" w:hAnsi="FangSong"/>
          <w:sz w:val="20"/>
          <w:szCs w:val="20"/>
        </w:rPr>
      </w:pPr>
      <w:r>
        <w:rPr>
          <w:rFonts w:ascii="FangSong" w:eastAsiaTheme="minorEastAsia" w:hAnsi="FangSong"/>
          <w:sz w:val="20"/>
          <w:szCs w:val="20"/>
        </w:rPr>
        <w:t>E</w:t>
      </w:r>
      <w:r>
        <w:rPr>
          <w:rFonts w:ascii="FangSong" w:eastAsiaTheme="minorEastAsia" w:hAnsi="FangSong" w:hint="eastAsia"/>
          <w:sz w:val="20"/>
          <w:szCs w:val="20"/>
        </w:rPr>
        <w:t xml:space="preserve">x1: Configure a AP </w:t>
      </w:r>
      <w:r>
        <w:rPr>
          <w:rFonts w:ascii="FangSong" w:eastAsiaTheme="minorEastAsia" w:hAnsi="FangSong"/>
          <w:sz w:val="20"/>
          <w:szCs w:val="20"/>
        </w:rPr>
        <w:t>“</w:t>
      </w:r>
      <w:proofErr w:type="spellStart"/>
      <w:r>
        <w:rPr>
          <w:rFonts w:ascii="FangSong" w:eastAsiaTheme="minorEastAsia" w:hAnsi="FangSong" w:hint="eastAsia"/>
          <w:sz w:val="20"/>
          <w:szCs w:val="20"/>
        </w:rPr>
        <w:t>icomm-ap</w:t>
      </w:r>
      <w:proofErr w:type="spellEnd"/>
      <w:r>
        <w:rPr>
          <w:rFonts w:ascii="FangSong" w:eastAsiaTheme="minorEastAsia" w:hAnsi="FangSong"/>
          <w:sz w:val="20"/>
          <w:szCs w:val="20"/>
        </w:rPr>
        <w:t>”</w:t>
      </w:r>
      <w:r>
        <w:rPr>
          <w:rFonts w:ascii="FangSong" w:eastAsiaTheme="minorEastAsia" w:hAnsi="FangSong" w:hint="eastAsia"/>
          <w:sz w:val="20"/>
          <w:szCs w:val="20"/>
        </w:rPr>
        <w:t xml:space="preserve"> on channel 11 with WEP </w:t>
      </w:r>
    </w:p>
    <w:p w:rsidR="00340E88" w:rsidRPr="00340E88" w:rsidRDefault="00340E88" w:rsidP="00340E88">
      <w:pPr>
        <w:ind w:left="480" w:firstLine="480"/>
        <w:jc w:val="both"/>
        <w:rPr>
          <w:rFonts w:ascii="FangSong" w:eastAsiaTheme="minorEastAsia" w:hAnsi="FangSong"/>
          <w:sz w:val="20"/>
          <w:szCs w:val="20"/>
        </w:rPr>
      </w:pPr>
      <w:proofErr w:type="spellStart"/>
      <w:r>
        <w:rPr>
          <w:rFonts w:ascii="FangSong" w:eastAsia="FangSong" w:hAnsi="FangSong"/>
          <w:sz w:val="20"/>
          <w:szCs w:val="20"/>
        </w:rPr>
        <w:lastRenderedPageBreak/>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ctl</w:t>
      </w:r>
      <w:proofErr w:type="spellEnd"/>
      <w:r>
        <w:rPr>
          <w:rFonts w:ascii="FangSong" w:eastAsia="FangSong" w:hAnsi="FangSong"/>
          <w:sz w:val="20"/>
          <w:szCs w:val="20"/>
        </w:rPr>
        <w:t xml:space="preserve"> </w:t>
      </w:r>
      <w:proofErr w:type="spellStart"/>
      <w:r>
        <w:rPr>
          <w:rFonts w:ascii="FangSong" w:eastAsia="FangSong" w:hAnsi="FangSong"/>
          <w:sz w:val="20"/>
          <w:szCs w:val="20"/>
        </w:rPr>
        <w:t>ap</w:t>
      </w:r>
      <w:proofErr w:type="spellEnd"/>
      <w:r>
        <w:rPr>
          <w:rFonts w:ascii="FangSong" w:eastAsia="FangSong" w:hAnsi="FangSong"/>
          <w:sz w:val="20"/>
          <w:szCs w:val="20"/>
        </w:rPr>
        <w:t xml:space="preserve"> on </w:t>
      </w:r>
      <w:proofErr w:type="spellStart"/>
      <w:r>
        <w:rPr>
          <w:rFonts w:ascii="FangSong" w:eastAsia="FangSong" w:hAnsi="FangSong"/>
          <w:sz w:val="20"/>
          <w:szCs w:val="20"/>
        </w:rPr>
        <w:t>icomm-ap</w:t>
      </w:r>
      <w:proofErr w:type="spellEnd"/>
      <w:r>
        <w:rPr>
          <w:rFonts w:ascii="FangSong" w:eastAsia="FangSong" w:hAnsi="FangSong"/>
          <w:sz w:val="20"/>
          <w:szCs w:val="20"/>
        </w:rPr>
        <w:t xml:space="preserve"> </w:t>
      </w:r>
      <w:r w:rsidR="008D0EB5">
        <w:rPr>
          <w:rFonts w:ascii="FangSong" w:eastAsiaTheme="minorEastAsia" w:hAnsi="FangSong" w:hint="eastAsia"/>
          <w:sz w:val="20"/>
          <w:szCs w:val="20"/>
        </w:rPr>
        <w:t xml:space="preserve">11 </w:t>
      </w:r>
      <w:proofErr w:type="spellStart"/>
      <w:r w:rsidR="00FC43B3">
        <w:rPr>
          <w:rFonts w:ascii="FangSong" w:eastAsiaTheme="minorEastAsia" w:hAnsi="FangSong" w:hint="eastAsia"/>
          <w:sz w:val="20"/>
          <w:szCs w:val="20"/>
        </w:rPr>
        <w:t>wep</w:t>
      </w:r>
      <w:proofErr w:type="spellEnd"/>
      <w:r w:rsidR="00FC43B3">
        <w:rPr>
          <w:rFonts w:ascii="FangSong" w:eastAsiaTheme="minorEastAsia" w:hAnsi="FangSong" w:hint="eastAsia"/>
          <w:sz w:val="20"/>
          <w:szCs w:val="20"/>
        </w:rPr>
        <w:t xml:space="preserve"> 12345 </w:t>
      </w:r>
    </w:p>
    <w:p w:rsidR="006216ED" w:rsidRDefault="006216ED" w:rsidP="006216ED">
      <w:pPr>
        <w:ind w:left="480" w:firstLine="480"/>
        <w:jc w:val="both"/>
        <w:rPr>
          <w:rFonts w:ascii="FangSong" w:eastAsiaTheme="minorEastAsia" w:hAnsi="FangSong"/>
          <w:sz w:val="20"/>
          <w:szCs w:val="20"/>
        </w:rPr>
      </w:pPr>
      <w:r>
        <w:rPr>
          <w:rFonts w:ascii="FangSong" w:eastAsiaTheme="minorEastAsia" w:hAnsi="FangSong"/>
          <w:sz w:val="20"/>
          <w:szCs w:val="20"/>
        </w:rPr>
        <w:t>E</w:t>
      </w:r>
      <w:r>
        <w:rPr>
          <w:rFonts w:ascii="FangSong" w:eastAsiaTheme="minorEastAsia" w:hAnsi="FangSong" w:hint="eastAsia"/>
          <w:sz w:val="20"/>
          <w:szCs w:val="20"/>
        </w:rPr>
        <w:t>x1: Configure a AP with WEP, and do the auto channel selection.</w:t>
      </w:r>
    </w:p>
    <w:p w:rsidR="006216ED" w:rsidRPr="00340E88" w:rsidRDefault="006216ED" w:rsidP="006216ED">
      <w:pPr>
        <w:ind w:left="480" w:firstLine="48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ctl</w:t>
      </w:r>
      <w:proofErr w:type="spellEnd"/>
      <w:r>
        <w:rPr>
          <w:rFonts w:ascii="FangSong" w:eastAsia="FangSong" w:hAnsi="FangSong"/>
          <w:sz w:val="20"/>
          <w:szCs w:val="20"/>
        </w:rPr>
        <w:t xml:space="preserve"> </w:t>
      </w:r>
      <w:proofErr w:type="spellStart"/>
      <w:r>
        <w:rPr>
          <w:rFonts w:ascii="FangSong" w:eastAsia="FangSong" w:hAnsi="FangSong"/>
          <w:sz w:val="20"/>
          <w:szCs w:val="20"/>
        </w:rPr>
        <w:t>ap</w:t>
      </w:r>
      <w:proofErr w:type="spellEnd"/>
      <w:r>
        <w:rPr>
          <w:rFonts w:ascii="FangSong" w:eastAsia="FangSong" w:hAnsi="FangSong"/>
          <w:sz w:val="20"/>
          <w:szCs w:val="20"/>
        </w:rPr>
        <w:t xml:space="preserve"> on </w:t>
      </w:r>
      <w:proofErr w:type="spellStart"/>
      <w:r>
        <w:rPr>
          <w:rFonts w:ascii="FangSong" w:eastAsia="FangSong" w:hAnsi="FangSong"/>
          <w:sz w:val="20"/>
          <w:szCs w:val="20"/>
        </w:rPr>
        <w:t>icomm-ap</w:t>
      </w:r>
      <w:proofErr w:type="spellEnd"/>
      <w:r>
        <w:rPr>
          <w:rFonts w:ascii="FangSong" w:eastAsia="FangSong" w:hAnsi="FangSong"/>
          <w:sz w:val="20"/>
          <w:szCs w:val="20"/>
        </w:rPr>
        <w:t xml:space="preserve"> </w:t>
      </w:r>
      <w:proofErr w:type="spellStart"/>
      <w:r>
        <w:rPr>
          <w:rFonts w:ascii="FangSong" w:eastAsiaTheme="minorEastAsia" w:hAnsi="FangSong" w:hint="eastAsia"/>
          <w:sz w:val="20"/>
          <w:szCs w:val="20"/>
        </w:rPr>
        <w:t>wep</w:t>
      </w:r>
      <w:proofErr w:type="spellEnd"/>
      <w:r>
        <w:rPr>
          <w:rFonts w:ascii="FangSong" w:eastAsiaTheme="minorEastAsia" w:hAnsi="FangSong" w:hint="eastAsia"/>
          <w:sz w:val="20"/>
          <w:szCs w:val="20"/>
        </w:rPr>
        <w:t xml:space="preserve"> 12345 </w:t>
      </w:r>
    </w:p>
    <w:p w:rsidR="00672774" w:rsidRPr="006216ED" w:rsidRDefault="00672774" w:rsidP="00B32850">
      <w:pPr>
        <w:pStyle w:val="a9"/>
        <w:ind w:leftChars="0" w:left="850" w:firstLine="55"/>
        <w:jc w:val="both"/>
      </w:pPr>
    </w:p>
    <w:p w:rsidR="00672774" w:rsidRPr="00AE778A" w:rsidRDefault="00575926" w:rsidP="00AE778A">
      <w:pPr>
        <w:pStyle w:val="4"/>
        <w:ind w:firstLine="480"/>
        <w:rPr>
          <w:b/>
          <w:sz w:val="28"/>
          <w:szCs w:val="28"/>
          <w:u w:val="single"/>
        </w:rPr>
      </w:pPr>
      <w:r w:rsidRPr="00AE778A">
        <w:rPr>
          <w:b/>
          <w:sz w:val="28"/>
          <w:szCs w:val="28"/>
          <w:u w:val="single"/>
        </w:rPr>
        <w:t>Get Status</w:t>
      </w:r>
    </w:p>
    <w:tbl>
      <w:tblPr>
        <w:tblStyle w:val="ac"/>
        <w:tblW w:w="0" w:type="auto"/>
        <w:jc w:val="center"/>
        <w:tblLook w:val="04A0" w:firstRow="1" w:lastRow="0" w:firstColumn="1" w:lastColumn="0" w:noHBand="0" w:noVBand="1"/>
      </w:tblPr>
      <w:tblGrid>
        <w:gridCol w:w="3846"/>
        <w:gridCol w:w="3846"/>
      </w:tblGrid>
      <w:tr w:rsidR="00672774" w:rsidTr="00AE778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672774" w:rsidRDefault="00672774" w:rsidP="00AE778A">
            <w:r>
              <w:t>S</w:t>
            </w:r>
            <w:r>
              <w:rPr>
                <w:rFonts w:hint="eastAsia"/>
              </w:rPr>
              <w:t>yntax</w:t>
            </w:r>
          </w:p>
        </w:tc>
        <w:tc>
          <w:tcPr>
            <w:tcW w:w="3846" w:type="dxa"/>
            <w:tcBorders>
              <w:bottom w:val="outset" w:sz="6" w:space="0" w:color="auto"/>
            </w:tcBorders>
          </w:tcPr>
          <w:p w:rsidR="00672774" w:rsidRDefault="00672774" w:rsidP="00AE778A">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672774" w:rsidRPr="00F84799" w:rsidTr="00AE778A">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672774" w:rsidRPr="003A0A95" w:rsidRDefault="00BE3242" w:rsidP="00AE778A">
            <w:pPr>
              <w:rPr>
                <w:b w:val="0"/>
                <w:i/>
                <w:sz w:val="20"/>
                <w:szCs w:val="20"/>
              </w:rPr>
            </w:pPr>
            <w:proofErr w:type="spellStart"/>
            <w:r>
              <w:rPr>
                <w:b w:val="0"/>
                <w:i/>
                <w:sz w:val="20"/>
                <w:szCs w:val="20"/>
              </w:rPr>
              <w:t>ctl</w:t>
            </w:r>
            <w:proofErr w:type="spellEnd"/>
            <w:r>
              <w:rPr>
                <w:b w:val="0"/>
                <w:i/>
                <w:sz w:val="20"/>
                <w:szCs w:val="20"/>
              </w:rPr>
              <w:t xml:space="preserve"> status</w:t>
            </w:r>
          </w:p>
        </w:tc>
        <w:tc>
          <w:tcPr>
            <w:tcW w:w="3846" w:type="dxa"/>
            <w:tcBorders>
              <w:top w:val="outset" w:sz="6" w:space="0" w:color="auto"/>
            </w:tcBorders>
            <w:shd w:val="clear" w:color="auto" w:fill="FFFFFF" w:themeFill="background1"/>
          </w:tcPr>
          <w:p w:rsidR="00672774" w:rsidRPr="003A0A95" w:rsidRDefault="00672774" w:rsidP="00AE778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get current </w:t>
            </w:r>
            <w:r w:rsidR="00BE3242">
              <w:rPr>
                <w:rFonts w:hint="eastAsia"/>
                <w:sz w:val="20"/>
                <w:szCs w:val="20"/>
              </w:rPr>
              <w:t xml:space="preserve">AP mode </w:t>
            </w:r>
            <w:r>
              <w:rPr>
                <w:rFonts w:hint="eastAsia"/>
                <w:sz w:val="20"/>
                <w:szCs w:val="20"/>
              </w:rPr>
              <w:t>status outline</w:t>
            </w:r>
          </w:p>
        </w:tc>
      </w:tr>
    </w:tbl>
    <w:p w:rsidR="00321A0B" w:rsidRDefault="00321A0B" w:rsidP="00321A0B">
      <w:pPr>
        <w:jc w:val="both"/>
        <w:rPr>
          <w:sz w:val="20"/>
          <w:szCs w:val="20"/>
        </w:rPr>
      </w:pPr>
    </w:p>
    <w:p w:rsidR="00321A0B" w:rsidRDefault="00321A0B" w:rsidP="00321A0B">
      <w:pPr>
        <w:jc w:val="both"/>
        <w:rPr>
          <w:sz w:val="20"/>
          <w:szCs w:val="20"/>
        </w:rPr>
      </w:pPr>
    </w:p>
    <w:p w:rsidR="00672774" w:rsidRPr="00E33AEF" w:rsidRDefault="00672774" w:rsidP="00AE778A">
      <w:pPr>
        <w:ind w:firstLine="480"/>
        <w:jc w:val="both"/>
        <w:rPr>
          <w:b/>
        </w:rPr>
      </w:pPr>
      <w:r w:rsidRPr="00E33AEF">
        <w:rPr>
          <w:b/>
        </w:rPr>
        <w:t>Example</w:t>
      </w:r>
      <w:r w:rsidR="00AE778A">
        <w:rPr>
          <w:rFonts w:hint="eastAsia"/>
          <w:b/>
        </w:rPr>
        <w:t>:</w:t>
      </w:r>
    </w:p>
    <w:p w:rsidR="00672774" w:rsidRDefault="00672774" w:rsidP="00672774">
      <w:pPr>
        <w:ind w:left="960"/>
        <w:jc w:val="both"/>
      </w:pPr>
      <w:r>
        <w:t>The following example shows how to use the “</w:t>
      </w:r>
      <w:r w:rsidR="0048248B">
        <w:rPr>
          <w:rFonts w:hint="eastAsia"/>
        </w:rPr>
        <w:t>Get S</w:t>
      </w:r>
      <w:r>
        <w:rPr>
          <w:rFonts w:hint="eastAsia"/>
        </w:rPr>
        <w:t>tatus</w:t>
      </w:r>
      <w:r>
        <w:t>” command</w:t>
      </w:r>
      <w:r>
        <w:rPr>
          <w:rFonts w:hint="eastAsia"/>
        </w:rPr>
        <w:t>:</w:t>
      </w:r>
    </w:p>
    <w:p w:rsidR="00672774" w:rsidRDefault="00672774" w:rsidP="00672774">
      <w:pPr>
        <w:ind w:left="960"/>
        <w:jc w:val="both"/>
      </w:pPr>
    </w:p>
    <w:p w:rsidR="00DE1EE9" w:rsidRDefault="00DE1EE9" w:rsidP="00DE1EE9">
      <w:pPr>
        <w:ind w:left="960"/>
        <w:jc w:val="both"/>
        <w:rPr>
          <w:rFonts w:ascii="FangSong" w:eastAsiaTheme="minorEastAsia" w:hAnsi="FangSong"/>
          <w:sz w:val="20"/>
          <w:szCs w:val="20"/>
        </w:rPr>
      </w:pPr>
      <w:proofErr w:type="spellStart"/>
      <w:r w:rsidRPr="00DE1EE9">
        <w:rPr>
          <w:rFonts w:ascii="FangSong" w:eastAsiaTheme="minorEastAsia" w:hAnsi="FangSong"/>
          <w:sz w:val="20"/>
          <w:szCs w:val="20"/>
        </w:rPr>
        <w:t>wifi</w:t>
      </w:r>
      <w:proofErr w:type="spellEnd"/>
      <w:r w:rsidRPr="00DE1EE9">
        <w:rPr>
          <w:rFonts w:ascii="FangSong" w:eastAsiaTheme="minorEastAsia" w:hAnsi="FangSong"/>
          <w:sz w:val="20"/>
          <w:szCs w:val="20"/>
        </w:rPr>
        <w:t xml:space="preserve">-host&gt; </w:t>
      </w:r>
      <w:proofErr w:type="spellStart"/>
      <w:r w:rsidRPr="00DE1EE9">
        <w:rPr>
          <w:rFonts w:ascii="FangSong" w:eastAsiaTheme="minorEastAsia" w:hAnsi="FangSong"/>
          <w:sz w:val="20"/>
          <w:szCs w:val="20"/>
        </w:rPr>
        <w:t>ctl</w:t>
      </w:r>
      <w:proofErr w:type="spellEnd"/>
      <w:r w:rsidRPr="00DE1EE9">
        <w:rPr>
          <w:rFonts w:ascii="FangSong" w:eastAsiaTheme="minorEastAsia" w:hAnsi="FangSong"/>
          <w:sz w:val="20"/>
          <w:szCs w:val="20"/>
        </w:rPr>
        <w:t xml:space="preserve"> status</w:t>
      </w:r>
    </w:p>
    <w:p w:rsidR="0073028B" w:rsidRPr="0073028B" w:rsidRDefault="0073028B" w:rsidP="0073028B">
      <w:pPr>
        <w:ind w:left="960"/>
        <w:jc w:val="both"/>
        <w:rPr>
          <w:rFonts w:ascii="FangSong" w:eastAsiaTheme="minorEastAsia" w:hAnsi="FangSong"/>
          <w:sz w:val="20"/>
          <w:szCs w:val="20"/>
        </w:rPr>
      </w:pPr>
      <w:proofErr w:type="spellStart"/>
      <w:proofErr w:type="gramStart"/>
      <w:r w:rsidRPr="0073028B">
        <w:rPr>
          <w:rFonts w:ascii="FangSong" w:eastAsiaTheme="minorEastAsia" w:hAnsi="FangSong"/>
          <w:sz w:val="20"/>
          <w:szCs w:val="20"/>
        </w:rPr>
        <w:t>status:ON</w:t>
      </w:r>
      <w:proofErr w:type="spellEnd"/>
      <w:proofErr w:type="gramEnd"/>
    </w:p>
    <w:p w:rsidR="0073028B" w:rsidRPr="0073028B" w:rsidRDefault="0073028B" w:rsidP="0073028B">
      <w:pPr>
        <w:ind w:left="960"/>
        <w:jc w:val="both"/>
        <w:rPr>
          <w:rFonts w:ascii="FangSong" w:eastAsiaTheme="minorEastAsia" w:hAnsi="FangSong"/>
          <w:sz w:val="20"/>
          <w:szCs w:val="20"/>
        </w:rPr>
      </w:pPr>
      <w:proofErr w:type="spellStart"/>
      <w:proofErr w:type="gramStart"/>
      <w:r w:rsidRPr="0073028B">
        <w:rPr>
          <w:rFonts w:ascii="FangSong" w:eastAsiaTheme="minorEastAsia" w:hAnsi="FangSong"/>
          <w:sz w:val="20"/>
          <w:szCs w:val="20"/>
        </w:rPr>
        <w:t>Mode:AP</w:t>
      </w:r>
      <w:proofErr w:type="spellEnd"/>
      <w:proofErr w:type="gramEnd"/>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self Mac </w:t>
      </w:r>
      <w:proofErr w:type="spellStart"/>
      <w:r w:rsidRPr="0073028B">
        <w:rPr>
          <w:rFonts w:ascii="FangSong" w:eastAsiaTheme="minorEastAsia" w:hAnsi="FangSong"/>
          <w:sz w:val="20"/>
          <w:szCs w:val="20"/>
        </w:rPr>
        <w:t>addr</w:t>
      </w:r>
      <w:proofErr w:type="spellEnd"/>
      <w:r w:rsidRPr="0073028B">
        <w:rPr>
          <w:rFonts w:ascii="FangSong" w:eastAsiaTheme="minorEastAsia" w:hAnsi="FangSong"/>
          <w:sz w:val="20"/>
          <w:szCs w:val="20"/>
        </w:rPr>
        <w:t>: 60:11:58:6b:</w:t>
      </w:r>
      <w:proofErr w:type="gramStart"/>
      <w:r w:rsidRPr="0073028B">
        <w:rPr>
          <w:rFonts w:ascii="FangSong" w:eastAsiaTheme="minorEastAsia" w:hAnsi="FangSong"/>
          <w:sz w:val="20"/>
          <w:szCs w:val="20"/>
        </w:rPr>
        <w:t>84:aa</w:t>
      </w:r>
      <w:proofErr w:type="gramEnd"/>
    </w:p>
    <w:p w:rsidR="0073028B" w:rsidRPr="0073028B" w:rsidRDefault="001A0651" w:rsidP="0073028B">
      <w:pPr>
        <w:ind w:left="960"/>
        <w:jc w:val="both"/>
        <w:rPr>
          <w:rFonts w:ascii="FangSong" w:eastAsiaTheme="minorEastAsia" w:hAnsi="FangSong"/>
          <w:sz w:val="20"/>
          <w:szCs w:val="20"/>
        </w:rPr>
      </w:pPr>
      <w:proofErr w:type="spellStart"/>
      <w:proofErr w:type="gramStart"/>
      <w:r>
        <w:rPr>
          <w:rFonts w:ascii="FangSong" w:eastAsiaTheme="minorEastAsia" w:hAnsi="FangSong"/>
          <w:sz w:val="20"/>
          <w:szCs w:val="20"/>
        </w:rPr>
        <w:t>SSID:</w:t>
      </w:r>
      <w:r>
        <w:rPr>
          <w:rFonts w:ascii="FangSong" w:eastAsiaTheme="minorEastAsia" w:hAnsi="FangSong" w:hint="eastAsia"/>
          <w:sz w:val="20"/>
          <w:szCs w:val="20"/>
        </w:rPr>
        <w:t>icomm</w:t>
      </w:r>
      <w:proofErr w:type="gramEnd"/>
      <w:r>
        <w:rPr>
          <w:rFonts w:ascii="FangSong" w:eastAsiaTheme="minorEastAsia" w:hAnsi="FangSong" w:hint="eastAsia"/>
          <w:sz w:val="20"/>
          <w:szCs w:val="20"/>
        </w:rPr>
        <w:t>-ap</w:t>
      </w:r>
      <w:proofErr w:type="spellEnd"/>
    </w:p>
    <w:p w:rsidR="0073028B" w:rsidRPr="0073028B" w:rsidRDefault="001A0651" w:rsidP="0073028B">
      <w:pPr>
        <w:ind w:left="960"/>
        <w:jc w:val="both"/>
        <w:rPr>
          <w:rFonts w:ascii="FangSong" w:eastAsiaTheme="minorEastAsia" w:hAnsi="FangSong"/>
          <w:sz w:val="20"/>
          <w:szCs w:val="20"/>
        </w:rPr>
      </w:pPr>
      <w:r>
        <w:rPr>
          <w:rFonts w:ascii="FangSong" w:eastAsiaTheme="minorEastAsia" w:hAnsi="FangSong"/>
          <w:sz w:val="20"/>
          <w:szCs w:val="20"/>
        </w:rPr>
        <w:t>channel:</w:t>
      </w:r>
      <w:r>
        <w:rPr>
          <w:rFonts w:ascii="FangSong" w:eastAsiaTheme="minorEastAsia" w:hAnsi="FangSong" w:hint="eastAsia"/>
          <w:sz w:val="20"/>
          <w:szCs w:val="20"/>
        </w:rPr>
        <w:t>11</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Station number:1</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station Mac </w:t>
      </w:r>
      <w:proofErr w:type="spellStart"/>
      <w:r w:rsidRPr="0073028B">
        <w:rPr>
          <w:rFonts w:ascii="FangSong" w:eastAsiaTheme="minorEastAsia" w:hAnsi="FangSong"/>
          <w:sz w:val="20"/>
          <w:szCs w:val="20"/>
        </w:rPr>
        <w:t>addr</w:t>
      </w:r>
      <w:proofErr w:type="spellEnd"/>
      <w:r w:rsidRPr="0073028B">
        <w:rPr>
          <w:rFonts w:ascii="FangSong" w:eastAsiaTheme="minorEastAsia" w:hAnsi="FangSong"/>
          <w:sz w:val="20"/>
          <w:szCs w:val="20"/>
        </w:rPr>
        <w:t xml:space="preserve">: </w:t>
      </w:r>
      <w:proofErr w:type="gramStart"/>
      <w:r w:rsidRPr="0073028B">
        <w:rPr>
          <w:rFonts w:ascii="FangSong" w:eastAsiaTheme="minorEastAsia" w:hAnsi="FangSong"/>
          <w:sz w:val="20"/>
          <w:szCs w:val="20"/>
        </w:rPr>
        <w:t>80:ea</w:t>
      </w:r>
      <w:proofErr w:type="gramEnd"/>
      <w:r w:rsidRPr="0073028B">
        <w:rPr>
          <w:rFonts w:ascii="FangSong" w:eastAsiaTheme="minorEastAsia" w:hAnsi="FangSong"/>
          <w:sz w:val="20"/>
          <w:szCs w:val="20"/>
        </w:rPr>
        <w:t>:96:2b:59:76</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w:t>
      </w:r>
      <w:proofErr w:type="spellStart"/>
      <w:r w:rsidRPr="0073028B">
        <w:rPr>
          <w:rFonts w:ascii="FangSong" w:eastAsiaTheme="minorEastAsia" w:hAnsi="FangSong"/>
          <w:sz w:val="20"/>
          <w:szCs w:val="20"/>
        </w:rPr>
        <w:t>APStaInfo_PrintStaInfo</w:t>
      </w:r>
      <w:proofErr w:type="spellEnd"/>
      <w:r w:rsidRPr="0073028B">
        <w:rPr>
          <w:rFonts w:ascii="FangSong" w:eastAsiaTheme="minorEastAsia" w:hAnsi="FangSong"/>
          <w:sz w:val="20"/>
          <w:szCs w:val="20"/>
        </w:rPr>
        <w:t>==================</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STA:0 </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addr:</w:t>
      </w:r>
      <w:proofErr w:type="gramStart"/>
      <w:r w:rsidRPr="0073028B">
        <w:rPr>
          <w:rFonts w:ascii="FangSong" w:eastAsiaTheme="minorEastAsia" w:hAnsi="FangSong"/>
          <w:sz w:val="20"/>
          <w:szCs w:val="20"/>
        </w:rPr>
        <w:t>80:ea</w:t>
      </w:r>
      <w:proofErr w:type="gramEnd"/>
      <w:r w:rsidRPr="0073028B">
        <w:rPr>
          <w:rFonts w:ascii="FangSong" w:eastAsiaTheme="minorEastAsia" w:hAnsi="FangSong"/>
          <w:sz w:val="20"/>
          <w:szCs w:val="20"/>
        </w:rPr>
        <w:t>:96:2b:59:76</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aid:1 </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_flag:</w:t>
      </w:r>
      <w:proofErr w:type="gramStart"/>
      <w:r w:rsidRPr="0073028B">
        <w:rPr>
          <w:rFonts w:ascii="FangSong" w:eastAsiaTheme="minorEastAsia" w:hAnsi="FangSong"/>
          <w:sz w:val="20"/>
          <w:szCs w:val="20"/>
        </w:rPr>
        <w:t>00020547 :</w:t>
      </w:r>
      <w:proofErr w:type="gramEnd"/>
      <w:r w:rsidRPr="0073028B">
        <w:rPr>
          <w:rFonts w:ascii="FangSong" w:eastAsiaTheme="minorEastAsia" w:hAnsi="FangSong"/>
          <w:sz w:val="20"/>
          <w:szCs w:val="20"/>
        </w:rPr>
        <w:t xml:space="preserve"> VALID AUTH ASSOC AUTHORIZED SHORT_PREAMBLE WMM PS_STA</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idle:40 </w:t>
      </w:r>
      <w:proofErr w:type="spellStart"/>
      <w:r w:rsidRPr="0073028B">
        <w:rPr>
          <w:rFonts w:ascii="FangSong" w:eastAsiaTheme="minorEastAsia" w:hAnsi="FangSong"/>
          <w:sz w:val="20"/>
          <w:szCs w:val="20"/>
        </w:rPr>
        <w:t>buf</w:t>
      </w:r>
      <w:proofErr w:type="spellEnd"/>
      <w:r w:rsidRPr="0073028B">
        <w:rPr>
          <w:rFonts w:ascii="FangSong" w:eastAsiaTheme="minorEastAsia" w:hAnsi="FangSong"/>
          <w:sz w:val="20"/>
          <w:szCs w:val="20"/>
        </w:rPr>
        <w:t xml:space="preserve"> timeout:2000</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RSSI = -33 (dBm)</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0]:0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1]:0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2]:0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BUF </w:t>
      </w:r>
      <w:proofErr w:type="gramStart"/>
      <w:r w:rsidRPr="0073028B">
        <w:rPr>
          <w:rFonts w:ascii="FangSong" w:eastAsiaTheme="minorEastAsia" w:hAnsi="FangSong"/>
          <w:sz w:val="20"/>
          <w:szCs w:val="20"/>
        </w:rPr>
        <w:t>AC[</w:t>
      </w:r>
      <w:proofErr w:type="gramEnd"/>
      <w:r w:rsidRPr="0073028B">
        <w:rPr>
          <w:rFonts w:ascii="FangSong" w:eastAsiaTheme="minorEastAsia" w:hAnsi="FangSong"/>
          <w:sz w:val="20"/>
          <w:szCs w:val="20"/>
        </w:rPr>
        <w:t xml:space="preserve">3]:0 </w:t>
      </w:r>
    </w:p>
    <w:p w:rsidR="0073028B" w:rsidRPr="0073028B" w:rsidRDefault="0073028B" w:rsidP="0073028B">
      <w:pPr>
        <w:ind w:left="960"/>
        <w:jc w:val="both"/>
        <w:rPr>
          <w:rFonts w:ascii="FangSong" w:eastAsiaTheme="minorEastAsia" w:hAnsi="FangSong"/>
          <w:sz w:val="20"/>
          <w:szCs w:val="20"/>
        </w:rPr>
      </w:pP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 xml:space="preserve">STA:1 </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=&gt;Invalid</w:t>
      </w:r>
    </w:p>
    <w:p w:rsidR="0073028B" w:rsidRPr="0073028B"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w:t>
      </w:r>
    </w:p>
    <w:p w:rsidR="0073028B" w:rsidRPr="00DE1EE9" w:rsidRDefault="0073028B" w:rsidP="0073028B">
      <w:pPr>
        <w:ind w:left="960"/>
        <w:jc w:val="both"/>
        <w:rPr>
          <w:rFonts w:ascii="FangSong" w:eastAsiaTheme="minorEastAsia" w:hAnsi="FangSong"/>
          <w:sz w:val="20"/>
          <w:szCs w:val="20"/>
        </w:rPr>
      </w:pPr>
      <w:r w:rsidRPr="0073028B">
        <w:rPr>
          <w:rFonts w:ascii="FangSong" w:eastAsiaTheme="minorEastAsia" w:hAnsi="FangSong"/>
          <w:sz w:val="20"/>
          <w:szCs w:val="20"/>
        </w:rPr>
        <w:t>OK.</w:t>
      </w:r>
    </w:p>
    <w:p w:rsidR="00672774" w:rsidRDefault="00672774" w:rsidP="00B32850">
      <w:pPr>
        <w:pStyle w:val="a9"/>
        <w:ind w:leftChars="0" w:left="850" w:firstLine="55"/>
        <w:jc w:val="both"/>
      </w:pPr>
    </w:p>
    <w:p w:rsidR="00672774" w:rsidRDefault="00672774" w:rsidP="00B32850">
      <w:pPr>
        <w:pStyle w:val="a9"/>
        <w:ind w:leftChars="0" w:left="850" w:firstLine="55"/>
        <w:jc w:val="both"/>
      </w:pPr>
    </w:p>
    <w:p w:rsidR="0004078D" w:rsidRPr="00FD3F88" w:rsidRDefault="003F353D" w:rsidP="00FD3F88">
      <w:pPr>
        <w:pStyle w:val="a9"/>
        <w:numPr>
          <w:ilvl w:val="2"/>
          <w:numId w:val="17"/>
        </w:numPr>
        <w:ind w:leftChars="0"/>
        <w:jc w:val="both"/>
        <w:outlineLvl w:val="2"/>
        <w:rPr>
          <w:b/>
          <w:sz w:val="28"/>
          <w:szCs w:val="28"/>
        </w:rPr>
      </w:pPr>
      <w:bookmarkStart w:id="12" w:name="_Toc440892352"/>
      <w:r>
        <w:rPr>
          <w:rFonts w:hint="eastAsia"/>
          <w:b/>
          <w:sz w:val="28"/>
          <w:szCs w:val="28"/>
        </w:rPr>
        <w:t xml:space="preserve"> </w:t>
      </w:r>
      <w:proofErr w:type="spellStart"/>
      <w:r w:rsidR="0004078D" w:rsidRPr="00FD3F88">
        <w:rPr>
          <w:rFonts w:hint="eastAsia"/>
          <w:b/>
          <w:sz w:val="28"/>
          <w:szCs w:val="28"/>
        </w:rPr>
        <w:t>SmartConfig</w:t>
      </w:r>
      <w:proofErr w:type="spellEnd"/>
      <w:r w:rsidR="0004078D" w:rsidRPr="00FD3F88">
        <w:rPr>
          <w:rFonts w:hint="eastAsia"/>
          <w:b/>
          <w:sz w:val="28"/>
          <w:szCs w:val="28"/>
        </w:rPr>
        <w:t xml:space="preserve"> mode</w:t>
      </w:r>
      <w:bookmarkEnd w:id="12"/>
    </w:p>
    <w:p w:rsidR="0004078D" w:rsidRDefault="0004078D" w:rsidP="00FD3F88">
      <w:pPr>
        <w:ind w:left="371" w:firstLine="480"/>
      </w:pPr>
      <w:r>
        <w:rPr>
          <w:rFonts w:hint="eastAsia"/>
        </w:rPr>
        <w:t>Description:</w:t>
      </w:r>
    </w:p>
    <w:p w:rsidR="0004078D" w:rsidRDefault="0004078D" w:rsidP="00FD3F88">
      <w:pPr>
        <w:ind w:left="851"/>
      </w:pPr>
      <w:proofErr w:type="spellStart"/>
      <w:r>
        <w:rPr>
          <w:rFonts w:hint="eastAsia"/>
        </w:rPr>
        <w:t>SmartConfig</w:t>
      </w:r>
      <w:proofErr w:type="spellEnd"/>
      <w:r>
        <w:rPr>
          <w:rFonts w:hint="eastAsia"/>
        </w:rPr>
        <w:t xml:space="preserve"> </w:t>
      </w:r>
      <w:r w:rsidR="006927F4">
        <w:rPr>
          <w:rFonts w:hint="eastAsia"/>
        </w:rPr>
        <w:t xml:space="preserve">is the special function that allows setting the SSID and </w:t>
      </w:r>
      <w:r w:rsidR="006927F4">
        <w:t>password</w:t>
      </w:r>
      <w:r w:rsidR="006927F4">
        <w:rPr>
          <w:rFonts w:hint="eastAsia"/>
        </w:rPr>
        <w:t xml:space="preserve"> without having to type. It</w:t>
      </w:r>
      <w:r w:rsidR="006927F4">
        <w:t>’</w:t>
      </w:r>
      <w:r w:rsidR="006927F4">
        <w:rPr>
          <w:rFonts w:hint="eastAsia"/>
        </w:rPr>
        <w:t>s very useful on IOT devices.</w:t>
      </w:r>
    </w:p>
    <w:p w:rsidR="0027256B" w:rsidRDefault="00FD3F88" w:rsidP="00FD3F88">
      <w:pPr>
        <w:jc w:val="both"/>
      </w:pPr>
      <w:r>
        <w:rPr>
          <w:rFonts w:hint="eastAsia"/>
        </w:rPr>
        <w:tab/>
      </w:r>
      <w:r>
        <w:rPr>
          <w:rFonts w:hint="eastAsia"/>
        </w:rPr>
        <w:tab/>
      </w:r>
    </w:p>
    <w:p w:rsidR="0027256B" w:rsidRPr="00E33AEF" w:rsidRDefault="0027256B" w:rsidP="0027256B">
      <w:pPr>
        <w:ind w:leftChars="400" w:left="960"/>
        <w:jc w:val="both"/>
      </w:pPr>
      <w:r w:rsidRPr="00E33AEF">
        <w:t>Command:</w:t>
      </w:r>
      <w:r w:rsidRPr="00E33AEF">
        <w:rPr>
          <w:rFonts w:hint="eastAsia"/>
        </w:rPr>
        <w:t xml:space="preserve"> </w:t>
      </w:r>
    </w:p>
    <w:p w:rsidR="0027256B" w:rsidRPr="00E33AEF" w:rsidRDefault="0027256B" w:rsidP="00FD3F88">
      <w:pPr>
        <w:ind w:left="480" w:firstLine="480"/>
        <w:jc w:val="both"/>
      </w:pPr>
      <w:r w:rsidRPr="00E33AEF">
        <w:t>T</w:t>
      </w:r>
      <w:r>
        <w:rPr>
          <w:rFonts w:hint="eastAsia"/>
        </w:rPr>
        <w:t>he following command</w:t>
      </w:r>
      <w:r w:rsidRPr="00E33AEF">
        <w:rPr>
          <w:rFonts w:hint="eastAsia"/>
        </w:rPr>
        <w:t xml:space="preserve"> is </w:t>
      </w:r>
      <w:r w:rsidRPr="00E33AEF">
        <w:t>available</w:t>
      </w:r>
      <w:r w:rsidRPr="00E33AEF">
        <w:rPr>
          <w:rFonts w:hint="eastAsia"/>
        </w:rPr>
        <w:t xml:space="preserve"> for </w:t>
      </w:r>
      <w:proofErr w:type="spellStart"/>
      <w:r>
        <w:rPr>
          <w:rFonts w:hint="eastAsia"/>
        </w:rPr>
        <w:t>iComm</w:t>
      </w:r>
      <w:proofErr w:type="spellEnd"/>
      <w:r>
        <w:rPr>
          <w:rFonts w:hint="eastAsia"/>
        </w:rPr>
        <w:t xml:space="preserve"> </w:t>
      </w:r>
      <w:r w:rsidR="00DB45B5">
        <w:rPr>
          <w:rFonts w:hint="eastAsia"/>
        </w:rPr>
        <w:t>6030</w:t>
      </w:r>
      <w:r>
        <w:rPr>
          <w:rFonts w:hint="eastAsia"/>
        </w:rPr>
        <w:t xml:space="preserve"> Wi-Fi</w:t>
      </w:r>
      <w:r w:rsidRPr="00E33AEF">
        <w:rPr>
          <w:rFonts w:hint="eastAsia"/>
        </w:rPr>
        <w:t xml:space="preserve"> module</w:t>
      </w:r>
      <w:r w:rsidRPr="00E33AEF">
        <w:rPr>
          <w:rFonts w:hint="eastAsia"/>
        </w:rPr>
        <w:tab/>
      </w:r>
    </w:p>
    <w:p w:rsidR="0027256B" w:rsidRPr="00A745A3" w:rsidRDefault="005D1D7E" w:rsidP="00A745A3">
      <w:pPr>
        <w:pStyle w:val="4"/>
        <w:ind w:firstLine="480"/>
        <w:rPr>
          <w:b/>
          <w:sz w:val="28"/>
          <w:szCs w:val="28"/>
          <w:u w:val="single"/>
        </w:rPr>
      </w:pPr>
      <w:proofErr w:type="spellStart"/>
      <w:r w:rsidRPr="00A745A3">
        <w:rPr>
          <w:rFonts w:hint="eastAsia"/>
          <w:b/>
          <w:sz w:val="28"/>
          <w:szCs w:val="28"/>
          <w:u w:val="single"/>
        </w:rPr>
        <w:t>S</w:t>
      </w:r>
      <w:r w:rsidR="00EC559B" w:rsidRPr="00A745A3">
        <w:rPr>
          <w:rFonts w:hint="eastAsia"/>
          <w:b/>
          <w:sz w:val="28"/>
          <w:szCs w:val="28"/>
          <w:u w:val="single"/>
        </w:rPr>
        <w:t>martC</w:t>
      </w:r>
      <w:r w:rsidRPr="00A745A3">
        <w:rPr>
          <w:rFonts w:hint="eastAsia"/>
          <w:b/>
          <w:sz w:val="28"/>
          <w:szCs w:val="28"/>
          <w:u w:val="single"/>
        </w:rPr>
        <w:t>onfig</w:t>
      </w:r>
      <w:proofErr w:type="spellEnd"/>
      <w:r w:rsidRPr="00A745A3">
        <w:rPr>
          <w:rFonts w:hint="eastAsia"/>
          <w:b/>
          <w:sz w:val="28"/>
          <w:szCs w:val="28"/>
          <w:u w:val="single"/>
        </w:rPr>
        <w:t xml:space="preserve"> mode on</w:t>
      </w:r>
    </w:p>
    <w:tbl>
      <w:tblPr>
        <w:tblStyle w:val="ac"/>
        <w:tblW w:w="0" w:type="auto"/>
        <w:jc w:val="center"/>
        <w:tblLook w:val="04A0" w:firstRow="1" w:lastRow="0" w:firstColumn="1" w:lastColumn="0" w:noHBand="0" w:noVBand="1"/>
      </w:tblPr>
      <w:tblGrid>
        <w:gridCol w:w="3846"/>
        <w:gridCol w:w="3846"/>
      </w:tblGrid>
      <w:tr w:rsidR="00EC559B" w:rsidTr="00C06E8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EC559B" w:rsidRDefault="00EC559B" w:rsidP="00C06E8E">
            <w:r>
              <w:t>S</w:t>
            </w:r>
            <w:r>
              <w:rPr>
                <w:rFonts w:hint="eastAsia"/>
              </w:rPr>
              <w:t>yntax</w:t>
            </w:r>
          </w:p>
        </w:tc>
        <w:tc>
          <w:tcPr>
            <w:tcW w:w="3846" w:type="dxa"/>
            <w:tcBorders>
              <w:bottom w:val="outset" w:sz="6" w:space="0" w:color="auto"/>
            </w:tcBorders>
          </w:tcPr>
          <w:p w:rsidR="00EC559B" w:rsidRDefault="00EC559B" w:rsidP="00C06E8E">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EC559B" w:rsidRPr="00F84799" w:rsidTr="00C06E8E">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EC559B" w:rsidRPr="003A0A95" w:rsidRDefault="00EC559B" w:rsidP="00EC559B">
            <w:pPr>
              <w:rPr>
                <w:b w:val="0"/>
                <w:i/>
                <w:sz w:val="20"/>
                <w:szCs w:val="20"/>
              </w:rPr>
            </w:pPr>
            <w:proofErr w:type="spellStart"/>
            <w:r>
              <w:rPr>
                <w:rFonts w:hint="eastAsia"/>
                <w:b w:val="0"/>
                <w:i/>
                <w:sz w:val="20"/>
                <w:szCs w:val="20"/>
              </w:rPr>
              <w:t>ctl</w:t>
            </w:r>
            <w:proofErr w:type="spellEnd"/>
            <w:r>
              <w:rPr>
                <w:rFonts w:hint="eastAsia"/>
                <w:b w:val="0"/>
                <w:i/>
                <w:sz w:val="20"/>
                <w:szCs w:val="20"/>
              </w:rPr>
              <w:t xml:space="preserve"> </w:t>
            </w:r>
            <w:proofErr w:type="spellStart"/>
            <w:r>
              <w:rPr>
                <w:rFonts w:hint="eastAsia"/>
                <w:b w:val="0"/>
                <w:i/>
                <w:sz w:val="20"/>
                <w:szCs w:val="20"/>
              </w:rPr>
              <w:t>sconfig</w:t>
            </w:r>
            <w:proofErr w:type="spellEnd"/>
            <w:r>
              <w:rPr>
                <w:rFonts w:hint="eastAsia"/>
                <w:b w:val="0"/>
                <w:i/>
                <w:sz w:val="20"/>
                <w:szCs w:val="20"/>
              </w:rPr>
              <w:t xml:space="preserve"> on</w:t>
            </w:r>
          </w:p>
        </w:tc>
        <w:tc>
          <w:tcPr>
            <w:tcW w:w="3846" w:type="dxa"/>
            <w:tcBorders>
              <w:top w:val="outset" w:sz="6" w:space="0" w:color="auto"/>
            </w:tcBorders>
            <w:shd w:val="clear" w:color="auto" w:fill="FFFFFF" w:themeFill="background1"/>
          </w:tcPr>
          <w:p w:rsidR="00EC559B" w:rsidRPr="003A0A95" w:rsidRDefault="00EC559B" w:rsidP="005D240A">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 xml:space="preserve">There are no any other parameters in this cmd. After run this </w:t>
            </w:r>
            <w:proofErr w:type="spellStart"/>
            <w:r>
              <w:rPr>
                <w:rFonts w:hint="eastAsia"/>
                <w:sz w:val="20"/>
                <w:szCs w:val="20"/>
              </w:rPr>
              <w:t>cmd</w:t>
            </w:r>
            <w:proofErr w:type="spellEnd"/>
            <w:r>
              <w:rPr>
                <w:rFonts w:hint="eastAsia"/>
                <w:sz w:val="20"/>
                <w:szCs w:val="20"/>
              </w:rPr>
              <w:t xml:space="preserve">, system change to </w:t>
            </w:r>
            <w:proofErr w:type="spellStart"/>
            <w:r>
              <w:rPr>
                <w:rFonts w:hint="eastAsia"/>
                <w:sz w:val="20"/>
                <w:szCs w:val="20"/>
              </w:rPr>
              <w:t>SmartConfig</w:t>
            </w:r>
            <w:proofErr w:type="spellEnd"/>
            <w:r>
              <w:rPr>
                <w:rFonts w:hint="eastAsia"/>
                <w:sz w:val="20"/>
                <w:szCs w:val="20"/>
              </w:rPr>
              <w:t xml:space="preserve"> mode, and ready </w:t>
            </w:r>
            <w:r w:rsidR="005D240A">
              <w:rPr>
                <w:rFonts w:hint="eastAsia"/>
                <w:sz w:val="20"/>
                <w:szCs w:val="20"/>
              </w:rPr>
              <w:t xml:space="preserve">to </w:t>
            </w:r>
            <w:proofErr w:type="gramStart"/>
            <w:r w:rsidR="005D240A">
              <w:rPr>
                <w:rFonts w:hint="eastAsia"/>
                <w:sz w:val="20"/>
                <w:szCs w:val="20"/>
              </w:rPr>
              <w:t xml:space="preserve">run </w:t>
            </w:r>
            <w:r>
              <w:rPr>
                <w:rFonts w:hint="eastAsia"/>
                <w:sz w:val="20"/>
                <w:szCs w:val="20"/>
              </w:rPr>
              <w:t xml:space="preserve"> </w:t>
            </w:r>
            <w:proofErr w:type="spellStart"/>
            <w:r>
              <w:rPr>
                <w:rFonts w:hint="eastAsia"/>
                <w:sz w:val="20"/>
                <w:szCs w:val="20"/>
              </w:rPr>
              <w:t>SmartConfig</w:t>
            </w:r>
            <w:proofErr w:type="spellEnd"/>
            <w:proofErr w:type="gramEnd"/>
            <w:r>
              <w:rPr>
                <w:rFonts w:hint="eastAsia"/>
                <w:sz w:val="20"/>
                <w:szCs w:val="20"/>
              </w:rPr>
              <w:t xml:space="preserve"> solution</w:t>
            </w:r>
            <w:r w:rsidR="0057782B">
              <w:rPr>
                <w:rFonts w:hint="eastAsia"/>
                <w:sz w:val="20"/>
                <w:szCs w:val="20"/>
              </w:rPr>
              <w:t xml:space="preserve">. Now, </w:t>
            </w:r>
            <w:proofErr w:type="spellStart"/>
            <w:r w:rsidR="0057782B">
              <w:rPr>
                <w:rFonts w:hint="eastAsia"/>
                <w:sz w:val="20"/>
                <w:szCs w:val="20"/>
              </w:rPr>
              <w:t>iComm</w:t>
            </w:r>
            <w:proofErr w:type="spellEnd"/>
            <w:r w:rsidR="0057782B">
              <w:rPr>
                <w:rFonts w:hint="eastAsia"/>
                <w:sz w:val="20"/>
                <w:szCs w:val="20"/>
              </w:rPr>
              <w:t xml:space="preserve"> </w:t>
            </w:r>
            <w:r w:rsidR="00DB45B5">
              <w:rPr>
                <w:rFonts w:hint="eastAsia"/>
                <w:sz w:val="20"/>
                <w:szCs w:val="20"/>
              </w:rPr>
              <w:t>6030</w:t>
            </w:r>
            <w:r w:rsidR="0057782B">
              <w:rPr>
                <w:rFonts w:hint="eastAsia"/>
                <w:sz w:val="20"/>
                <w:szCs w:val="20"/>
              </w:rPr>
              <w:t xml:space="preserve"> support WeChat</w:t>
            </w:r>
            <w:r w:rsidR="0057782B">
              <w:rPr>
                <w:sz w:val="20"/>
                <w:szCs w:val="20"/>
              </w:rPr>
              <w:t>’</w:t>
            </w:r>
            <w:r w:rsidR="0057782B">
              <w:rPr>
                <w:rFonts w:hint="eastAsia"/>
                <w:sz w:val="20"/>
                <w:szCs w:val="20"/>
              </w:rPr>
              <w:t xml:space="preserve">s </w:t>
            </w:r>
            <w:proofErr w:type="spellStart"/>
            <w:r w:rsidR="0057782B">
              <w:rPr>
                <w:rFonts w:hint="eastAsia"/>
                <w:sz w:val="20"/>
                <w:szCs w:val="20"/>
              </w:rPr>
              <w:t>AirKiss</w:t>
            </w:r>
            <w:proofErr w:type="spellEnd"/>
            <w:r w:rsidR="0057782B">
              <w:rPr>
                <w:rFonts w:hint="eastAsia"/>
                <w:sz w:val="20"/>
                <w:szCs w:val="20"/>
              </w:rPr>
              <w:t xml:space="preserve"> and </w:t>
            </w:r>
            <w:proofErr w:type="spellStart"/>
            <w:r w:rsidR="0057782B">
              <w:rPr>
                <w:rFonts w:hint="eastAsia"/>
                <w:sz w:val="20"/>
                <w:szCs w:val="20"/>
              </w:rPr>
              <w:t>iComm</w:t>
            </w:r>
            <w:r w:rsidR="0057782B">
              <w:rPr>
                <w:sz w:val="20"/>
                <w:szCs w:val="20"/>
              </w:rPr>
              <w:t>’</w:t>
            </w:r>
            <w:r w:rsidR="0057782B">
              <w:rPr>
                <w:rFonts w:hint="eastAsia"/>
                <w:sz w:val="20"/>
                <w:szCs w:val="20"/>
              </w:rPr>
              <w:t>s</w:t>
            </w:r>
            <w:proofErr w:type="spellEnd"/>
            <w:r w:rsidR="0057782B">
              <w:rPr>
                <w:rFonts w:hint="eastAsia"/>
                <w:sz w:val="20"/>
                <w:szCs w:val="20"/>
              </w:rPr>
              <w:t xml:space="preserve"> </w:t>
            </w:r>
            <w:proofErr w:type="spellStart"/>
            <w:r w:rsidR="0057782B">
              <w:rPr>
                <w:rFonts w:hint="eastAsia"/>
                <w:sz w:val="20"/>
                <w:szCs w:val="20"/>
              </w:rPr>
              <w:t>SmartLink</w:t>
            </w:r>
            <w:proofErr w:type="spellEnd"/>
            <w:r w:rsidR="0057782B">
              <w:rPr>
                <w:rFonts w:hint="eastAsia"/>
                <w:sz w:val="20"/>
                <w:szCs w:val="20"/>
              </w:rPr>
              <w:t>.</w:t>
            </w:r>
          </w:p>
        </w:tc>
      </w:tr>
    </w:tbl>
    <w:p w:rsidR="00EC559B" w:rsidRDefault="00EC559B" w:rsidP="0057782B"/>
    <w:p w:rsidR="0057782B" w:rsidRPr="00BE3242" w:rsidRDefault="0057782B" w:rsidP="0057782B">
      <w:pPr>
        <w:ind w:firstLine="480"/>
        <w:jc w:val="both"/>
      </w:pPr>
      <w:r w:rsidRPr="00BE3242">
        <w:rPr>
          <w:b/>
        </w:rPr>
        <w:t>Example</w:t>
      </w:r>
      <w:r>
        <w:rPr>
          <w:rFonts w:hint="eastAsia"/>
          <w:b/>
        </w:rPr>
        <w:t>:</w:t>
      </w:r>
    </w:p>
    <w:p w:rsidR="0057782B" w:rsidRDefault="0057782B" w:rsidP="0057782B">
      <w:pPr>
        <w:ind w:left="960"/>
        <w:jc w:val="both"/>
      </w:pPr>
      <w:r>
        <w:t>The following example shows how to use the “</w:t>
      </w:r>
      <w:r>
        <w:rPr>
          <w:rFonts w:hint="eastAsia"/>
        </w:rPr>
        <w:t>AP mode ON</w:t>
      </w:r>
      <w:r>
        <w:t>” command</w:t>
      </w:r>
      <w:r>
        <w:rPr>
          <w:rFonts w:hint="eastAsia"/>
        </w:rPr>
        <w:t>:</w:t>
      </w:r>
    </w:p>
    <w:p w:rsidR="0057782B" w:rsidRDefault="0057782B" w:rsidP="0057782B">
      <w:pPr>
        <w:ind w:left="960"/>
        <w:jc w:val="both"/>
      </w:pPr>
    </w:p>
    <w:p w:rsidR="0057782B" w:rsidRDefault="0057782B" w:rsidP="0057782B">
      <w:pPr>
        <w:ind w:left="960"/>
        <w:jc w:val="both"/>
        <w:rPr>
          <w:rFonts w:ascii="FangSong" w:eastAsiaTheme="minorEastAsia" w:hAnsi="FangSong"/>
          <w:sz w:val="20"/>
          <w:szCs w:val="20"/>
        </w:rPr>
      </w:pPr>
      <w:proofErr w:type="spellStart"/>
      <w:r>
        <w:rPr>
          <w:rFonts w:ascii="FangSong" w:eastAsiaTheme="minorEastAsia" w:hAnsi="FangSong"/>
          <w:sz w:val="20"/>
          <w:szCs w:val="20"/>
        </w:rPr>
        <w:t>wifi</w:t>
      </w:r>
      <w:proofErr w:type="spellEnd"/>
      <w:r>
        <w:rPr>
          <w:rFonts w:ascii="FangSong" w:eastAsiaTheme="minorEastAsia" w:hAnsi="FangSong"/>
          <w:sz w:val="20"/>
          <w:szCs w:val="20"/>
        </w:rPr>
        <w:t xml:space="preserve">-host&gt; </w:t>
      </w:r>
      <w:proofErr w:type="spellStart"/>
      <w:r>
        <w:rPr>
          <w:rFonts w:ascii="FangSong" w:eastAsiaTheme="minorEastAsia" w:hAnsi="FangSong"/>
          <w:sz w:val="20"/>
          <w:szCs w:val="20"/>
        </w:rPr>
        <w:t>ctl</w:t>
      </w:r>
      <w:proofErr w:type="spellEnd"/>
      <w:r>
        <w:rPr>
          <w:rFonts w:ascii="FangSong" w:eastAsiaTheme="minorEastAsia" w:hAnsi="FangSong"/>
          <w:sz w:val="20"/>
          <w:szCs w:val="20"/>
        </w:rPr>
        <w:t xml:space="preserve"> </w:t>
      </w:r>
      <w:proofErr w:type="spellStart"/>
      <w:r>
        <w:rPr>
          <w:rFonts w:ascii="FangSong" w:eastAsiaTheme="minorEastAsia" w:hAnsi="FangSong" w:hint="eastAsia"/>
          <w:sz w:val="20"/>
          <w:szCs w:val="20"/>
        </w:rPr>
        <w:t>sconfig</w:t>
      </w:r>
      <w:proofErr w:type="spellEnd"/>
      <w:r>
        <w:rPr>
          <w:rFonts w:ascii="FangSong" w:eastAsiaTheme="minorEastAsia" w:hAnsi="FangSong" w:hint="eastAsia"/>
          <w:sz w:val="20"/>
          <w:szCs w:val="20"/>
        </w:rPr>
        <w:t xml:space="preserve"> on</w:t>
      </w:r>
    </w:p>
    <w:p w:rsidR="00C06E8E" w:rsidRDefault="00C06E8E" w:rsidP="0057782B">
      <w:pPr>
        <w:ind w:left="960"/>
        <w:jc w:val="both"/>
      </w:pPr>
    </w:p>
    <w:p w:rsidR="0057782B" w:rsidRPr="00A745A3" w:rsidRDefault="0057782B" w:rsidP="003D3BBD">
      <w:pPr>
        <w:pStyle w:val="4"/>
        <w:ind w:firstLineChars="100" w:firstLine="280"/>
        <w:rPr>
          <w:b/>
          <w:sz w:val="28"/>
          <w:szCs w:val="28"/>
          <w:u w:val="single"/>
        </w:rPr>
      </w:pPr>
      <w:r w:rsidRPr="00A745A3">
        <w:rPr>
          <w:rFonts w:hint="eastAsia"/>
          <w:b/>
          <w:sz w:val="28"/>
          <w:szCs w:val="28"/>
          <w:u w:val="single"/>
        </w:rPr>
        <w:t xml:space="preserve">Run </w:t>
      </w:r>
      <w:proofErr w:type="spellStart"/>
      <w:r w:rsidRPr="00A745A3">
        <w:rPr>
          <w:rFonts w:hint="eastAsia"/>
          <w:b/>
          <w:sz w:val="28"/>
          <w:szCs w:val="28"/>
          <w:u w:val="single"/>
        </w:rPr>
        <w:t>SmartConfig</w:t>
      </w:r>
      <w:proofErr w:type="spellEnd"/>
    </w:p>
    <w:tbl>
      <w:tblPr>
        <w:tblStyle w:val="ac"/>
        <w:tblW w:w="0" w:type="auto"/>
        <w:jc w:val="center"/>
        <w:tblLook w:val="04A0" w:firstRow="1" w:lastRow="0" w:firstColumn="1" w:lastColumn="0" w:noHBand="0" w:noVBand="1"/>
      </w:tblPr>
      <w:tblGrid>
        <w:gridCol w:w="3846"/>
        <w:gridCol w:w="3846"/>
      </w:tblGrid>
      <w:tr w:rsidR="0057782B" w:rsidTr="00C06E8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57782B" w:rsidRDefault="0057782B" w:rsidP="00147B5A">
            <w:r>
              <w:t>S</w:t>
            </w:r>
            <w:r>
              <w:rPr>
                <w:rFonts w:hint="eastAsia"/>
              </w:rPr>
              <w:t>yntax</w:t>
            </w:r>
          </w:p>
        </w:tc>
        <w:tc>
          <w:tcPr>
            <w:tcW w:w="3846" w:type="dxa"/>
            <w:tcBorders>
              <w:bottom w:val="outset" w:sz="6" w:space="0" w:color="auto"/>
            </w:tcBorders>
          </w:tcPr>
          <w:p w:rsidR="0057782B" w:rsidRDefault="0057782B" w:rsidP="00147B5A">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3A043F" w:rsidRPr="00F84799" w:rsidTr="00C06E8E">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3A043F" w:rsidRPr="003A0A95" w:rsidRDefault="003A043F" w:rsidP="00147B5A">
            <w:pPr>
              <w:rPr>
                <w:b w:val="0"/>
                <w:i/>
                <w:sz w:val="20"/>
                <w:szCs w:val="20"/>
              </w:rPr>
            </w:pPr>
            <w:proofErr w:type="spellStart"/>
            <w:r>
              <w:rPr>
                <w:rFonts w:hint="eastAsia"/>
                <w:b w:val="0"/>
                <w:i/>
                <w:sz w:val="20"/>
                <w:szCs w:val="20"/>
              </w:rPr>
              <w:lastRenderedPageBreak/>
              <w:t>iw</w:t>
            </w:r>
            <w:proofErr w:type="spellEnd"/>
            <w:r>
              <w:rPr>
                <w:rFonts w:hint="eastAsia"/>
                <w:b w:val="0"/>
                <w:i/>
                <w:sz w:val="20"/>
                <w:szCs w:val="20"/>
              </w:rPr>
              <w:t xml:space="preserve"> </w:t>
            </w:r>
            <w:proofErr w:type="spellStart"/>
            <w:r>
              <w:rPr>
                <w:rFonts w:hint="eastAsia"/>
                <w:b w:val="0"/>
                <w:i/>
                <w:sz w:val="20"/>
                <w:szCs w:val="20"/>
              </w:rPr>
              <w:t>sconfig</w:t>
            </w:r>
            <w:proofErr w:type="spellEnd"/>
            <w:r>
              <w:rPr>
                <w:rFonts w:hint="eastAsia"/>
                <w:b w:val="0"/>
                <w:i/>
                <w:sz w:val="20"/>
                <w:szCs w:val="20"/>
              </w:rPr>
              <w:t xml:space="preserve"> [solution] [</w:t>
            </w:r>
            <w:r w:rsidR="00661BDC">
              <w:rPr>
                <w:b w:val="0"/>
                <w:i/>
                <w:sz w:val="20"/>
                <w:szCs w:val="20"/>
              </w:rPr>
              <w:t xml:space="preserve">2G </w:t>
            </w:r>
            <w:r>
              <w:rPr>
                <w:rFonts w:hint="eastAsia"/>
                <w:b w:val="0"/>
                <w:i/>
                <w:sz w:val="20"/>
                <w:szCs w:val="20"/>
              </w:rPr>
              <w:t>channel mask]</w:t>
            </w:r>
            <w:r w:rsidR="00661BDC">
              <w:rPr>
                <w:b w:val="0"/>
                <w:i/>
                <w:sz w:val="20"/>
                <w:szCs w:val="20"/>
              </w:rPr>
              <w:t xml:space="preserve"> </w:t>
            </w:r>
            <w:r w:rsidR="00661BDC">
              <w:rPr>
                <w:rFonts w:hint="eastAsia"/>
                <w:b w:val="0"/>
                <w:i/>
                <w:sz w:val="20"/>
                <w:szCs w:val="20"/>
              </w:rPr>
              <w:t>[</w:t>
            </w:r>
            <w:r w:rsidR="00661BDC">
              <w:rPr>
                <w:b w:val="0"/>
                <w:i/>
                <w:sz w:val="20"/>
                <w:szCs w:val="20"/>
              </w:rPr>
              <w:t>5</w:t>
            </w:r>
            <w:r w:rsidR="00661BDC">
              <w:rPr>
                <w:b w:val="0"/>
                <w:i/>
                <w:sz w:val="20"/>
                <w:szCs w:val="20"/>
              </w:rPr>
              <w:t xml:space="preserve">G </w:t>
            </w:r>
            <w:r w:rsidR="00661BDC">
              <w:rPr>
                <w:rFonts w:hint="eastAsia"/>
                <w:b w:val="0"/>
                <w:i/>
                <w:sz w:val="20"/>
                <w:szCs w:val="20"/>
              </w:rPr>
              <w:t>channel mask]</w:t>
            </w:r>
          </w:p>
        </w:tc>
        <w:tc>
          <w:tcPr>
            <w:tcW w:w="3846" w:type="dxa"/>
            <w:tcBorders>
              <w:top w:val="outset" w:sz="6" w:space="0" w:color="auto"/>
            </w:tcBorders>
            <w:shd w:val="clear" w:color="auto" w:fill="FFFFFF" w:themeFill="background1"/>
          </w:tcPr>
          <w:p w:rsidR="003A043F" w:rsidRDefault="003A043F" w:rsidP="00147B5A">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 xml:space="preserve">user can choose a </w:t>
            </w:r>
            <w:proofErr w:type="spellStart"/>
            <w:r>
              <w:rPr>
                <w:rFonts w:hint="eastAsia"/>
                <w:sz w:val="20"/>
                <w:szCs w:val="20"/>
              </w:rPr>
              <w:t>SmartConfig</w:t>
            </w:r>
            <w:proofErr w:type="spellEnd"/>
            <w:r>
              <w:rPr>
                <w:rFonts w:hint="eastAsia"/>
                <w:sz w:val="20"/>
                <w:szCs w:val="20"/>
              </w:rPr>
              <w:t xml:space="preserve"> solution to help you to get the SSID and password.</w:t>
            </w:r>
          </w:p>
          <w:p w:rsidR="003A043F" w:rsidRDefault="003A043F" w:rsidP="00147B5A">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 xml:space="preserve">[solution]: </w:t>
            </w:r>
            <w:r>
              <w:rPr>
                <w:sz w:val="20"/>
                <w:szCs w:val="20"/>
              </w:rPr>
              <w:t>“</w:t>
            </w:r>
            <w:r>
              <w:rPr>
                <w:rFonts w:hint="eastAsia"/>
                <w:sz w:val="20"/>
                <w:szCs w:val="20"/>
              </w:rPr>
              <w:t>AIRKISS</w:t>
            </w:r>
            <w:r>
              <w:rPr>
                <w:sz w:val="20"/>
                <w:szCs w:val="20"/>
              </w:rPr>
              <w:t>”</w:t>
            </w:r>
            <w:proofErr w:type="gramStart"/>
            <w:r>
              <w:rPr>
                <w:rFonts w:hint="eastAsia"/>
                <w:sz w:val="20"/>
                <w:szCs w:val="20"/>
              </w:rPr>
              <w:t>,</w:t>
            </w:r>
            <w:r>
              <w:rPr>
                <w:sz w:val="20"/>
                <w:szCs w:val="20"/>
              </w:rPr>
              <w:t>”</w:t>
            </w:r>
            <w:r>
              <w:rPr>
                <w:rFonts w:hint="eastAsia"/>
                <w:sz w:val="20"/>
                <w:szCs w:val="20"/>
              </w:rPr>
              <w:t>SLINK</w:t>
            </w:r>
            <w:proofErr w:type="gramEnd"/>
            <w:r>
              <w:rPr>
                <w:sz w:val="20"/>
                <w:szCs w:val="20"/>
              </w:rPr>
              <w:t>”</w:t>
            </w:r>
          </w:p>
          <w:p w:rsidR="003A043F" w:rsidRDefault="003A043F" w:rsidP="00147B5A">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w:t>
            </w:r>
            <w:r w:rsidR="00A41F2A">
              <w:rPr>
                <w:sz w:val="20"/>
                <w:szCs w:val="20"/>
              </w:rPr>
              <w:t xml:space="preserve">2G </w:t>
            </w:r>
            <w:r>
              <w:rPr>
                <w:rFonts w:hint="eastAsia"/>
                <w:sz w:val="20"/>
                <w:szCs w:val="20"/>
              </w:rPr>
              <w:t xml:space="preserve">channel mask]: Total 16bits, each </w:t>
            </w:r>
            <w:proofErr w:type="gramStart"/>
            <w:r>
              <w:rPr>
                <w:rFonts w:hint="eastAsia"/>
                <w:sz w:val="20"/>
                <w:szCs w:val="20"/>
              </w:rPr>
              <w:t>bits</w:t>
            </w:r>
            <w:proofErr w:type="gramEnd"/>
            <w:r>
              <w:rPr>
                <w:rFonts w:hint="eastAsia"/>
                <w:sz w:val="20"/>
                <w:szCs w:val="20"/>
              </w:rPr>
              <w:t xml:space="preserve"> corresponds to a channel</w:t>
            </w:r>
            <w:r w:rsidR="00AB2FA6">
              <w:rPr>
                <w:sz w:val="20"/>
                <w:szCs w:val="20"/>
              </w:rPr>
              <w:t xml:space="preserve">. </w:t>
            </w:r>
            <w:proofErr w:type="gramStart"/>
            <w:r w:rsidR="00AB2FA6">
              <w:rPr>
                <w:sz w:val="20"/>
                <w:szCs w:val="20"/>
              </w:rPr>
              <w:t>Bit[</w:t>
            </w:r>
            <w:proofErr w:type="gramEnd"/>
            <w:r w:rsidR="00AB2FA6">
              <w:rPr>
                <w:sz w:val="20"/>
                <w:szCs w:val="20"/>
              </w:rPr>
              <w:t>0] is reserved</w:t>
            </w:r>
            <w:r w:rsidR="00AB2FA6">
              <w:rPr>
                <w:rFonts w:hint="eastAsia"/>
                <w:sz w:val="20"/>
                <w:szCs w:val="20"/>
              </w:rPr>
              <w:t>,</w:t>
            </w:r>
            <w:r w:rsidR="00AB2FA6">
              <w:rPr>
                <w:sz w:val="20"/>
                <w:szCs w:val="20"/>
              </w:rPr>
              <w:t xml:space="preserve"> Bit[1]=ch1, Bit[2]=ch2, and so on</w:t>
            </w:r>
          </w:p>
          <w:p w:rsidR="00A41F2A" w:rsidRDefault="00A41F2A" w:rsidP="00A41F2A">
            <w:pPr>
              <w:cnfStyle w:val="000000100000" w:firstRow="0" w:lastRow="0" w:firstColumn="0" w:lastColumn="0" w:oddVBand="0" w:evenVBand="0" w:oddHBand="1" w:evenHBand="0" w:firstRowFirstColumn="0" w:firstRowLastColumn="0" w:lastRowFirstColumn="0" w:lastRowLastColumn="0"/>
              <w:rPr>
                <w:sz w:val="20"/>
                <w:szCs w:val="20"/>
              </w:rPr>
            </w:pPr>
          </w:p>
          <w:p w:rsidR="00A41F2A" w:rsidRDefault="00A41F2A" w:rsidP="00A41F2A">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w:t>
            </w:r>
            <w:r>
              <w:rPr>
                <w:sz w:val="20"/>
                <w:szCs w:val="20"/>
              </w:rPr>
              <w:t>5</w:t>
            </w:r>
            <w:r>
              <w:rPr>
                <w:sz w:val="20"/>
                <w:szCs w:val="20"/>
              </w:rPr>
              <w:t xml:space="preserve">G </w:t>
            </w:r>
            <w:r>
              <w:rPr>
                <w:rFonts w:hint="eastAsia"/>
                <w:sz w:val="20"/>
                <w:szCs w:val="20"/>
              </w:rPr>
              <w:t xml:space="preserve">channel mask]: Total 16bits, each </w:t>
            </w:r>
            <w:proofErr w:type="gramStart"/>
            <w:r>
              <w:rPr>
                <w:rFonts w:hint="eastAsia"/>
                <w:sz w:val="20"/>
                <w:szCs w:val="20"/>
              </w:rPr>
              <w:t>bits</w:t>
            </w:r>
            <w:proofErr w:type="gramEnd"/>
            <w:r>
              <w:rPr>
                <w:rFonts w:hint="eastAsia"/>
                <w:sz w:val="20"/>
                <w:szCs w:val="20"/>
              </w:rPr>
              <w:t xml:space="preserve"> corresponds to a channel</w:t>
            </w:r>
          </w:p>
          <w:p w:rsidR="00A41F2A" w:rsidRPr="00A41F2A" w:rsidRDefault="00FB3763" w:rsidP="00147B5A">
            <w:pPr>
              <w:cnfStyle w:val="000000100000" w:firstRow="0" w:lastRow="0" w:firstColumn="0" w:lastColumn="0" w:oddVBand="0" w:evenVBand="0" w:oddHBand="1" w:evenHBand="0" w:firstRowFirstColumn="0" w:firstRowLastColumn="0" w:lastRowFirstColumn="0" w:lastRowLastColumn="0"/>
              <w:rPr>
                <w:rFonts w:hint="eastAsia"/>
                <w:sz w:val="20"/>
                <w:szCs w:val="20"/>
              </w:rPr>
            </w:pPr>
            <w:r>
              <w:rPr>
                <w:sz w:val="20"/>
                <w:szCs w:val="20"/>
              </w:rPr>
              <w:t>Bit[0]=ch36</w:t>
            </w:r>
            <w:r>
              <w:rPr>
                <w:rFonts w:hint="eastAsia"/>
                <w:sz w:val="20"/>
                <w:szCs w:val="20"/>
              </w:rPr>
              <w:t>,</w:t>
            </w:r>
            <w:r>
              <w:rPr>
                <w:sz w:val="20"/>
                <w:szCs w:val="20"/>
              </w:rPr>
              <w:t xml:space="preserve"> Bit[1]=ch40</w:t>
            </w:r>
            <w:r>
              <w:rPr>
                <w:rFonts w:hint="eastAsia"/>
                <w:sz w:val="20"/>
                <w:szCs w:val="20"/>
              </w:rPr>
              <w:t>,</w:t>
            </w:r>
            <w:r>
              <w:rPr>
                <w:sz w:val="20"/>
                <w:szCs w:val="20"/>
              </w:rPr>
              <w:t xml:space="preserve"> Bit[2]=ch44</w:t>
            </w:r>
            <w:r>
              <w:rPr>
                <w:rFonts w:hint="eastAsia"/>
                <w:sz w:val="20"/>
                <w:szCs w:val="20"/>
              </w:rPr>
              <w:t>,</w:t>
            </w:r>
            <w:r>
              <w:rPr>
                <w:sz w:val="20"/>
                <w:szCs w:val="20"/>
              </w:rPr>
              <w:t xml:space="preserve"> Bit[3]=ch48, Bit[4]=ch52</w:t>
            </w:r>
            <w:r>
              <w:rPr>
                <w:rFonts w:hint="eastAsia"/>
                <w:sz w:val="20"/>
                <w:szCs w:val="20"/>
              </w:rPr>
              <w:t>,</w:t>
            </w:r>
            <w:r>
              <w:rPr>
                <w:sz w:val="20"/>
                <w:szCs w:val="20"/>
              </w:rPr>
              <w:t xml:space="preserve"> Bit[5]=ch56, Bit[6]=ch60, Bit[7]=ch64, Bit[8]=ch100, Bit[9]=ch104, Bit[10]=ch108, Bit[11]=ch112, Bit[12]=ch116, Bit[13]=ch120, Bit[14]=ch124, Bit[15]=ch128, BIT[16]=ch132, BIT[17]=136, BIT[18]=ch140, BIT[19]=ch144, BIT[20]=ch149, BIT[21]=153, BIT[22]=157, BIT[23]=161, BIT[24]=165, BIT[25~31] are reserved</w:t>
            </w:r>
          </w:p>
        </w:tc>
      </w:tr>
    </w:tbl>
    <w:p w:rsidR="00762EFF" w:rsidRDefault="00762EFF" w:rsidP="00147B5A"/>
    <w:p w:rsidR="00762EFF" w:rsidRPr="00BE3242" w:rsidRDefault="00762EFF" w:rsidP="00147B5A">
      <w:pPr>
        <w:ind w:firstLine="480"/>
        <w:jc w:val="both"/>
      </w:pPr>
      <w:r w:rsidRPr="00BE3242">
        <w:rPr>
          <w:b/>
        </w:rPr>
        <w:t>Example</w:t>
      </w:r>
      <w:r>
        <w:rPr>
          <w:rFonts w:hint="eastAsia"/>
          <w:b/>
        </w:rPr>
        <w:t>:</w:t>
      </w:r>
    </w:p>
    <w:p w:rsidR="00762EFF" w:rsidRDefault="00762EFF" w:rsidP="00147B5A">
      <w:pPr>
        <w:ind w:left="960"/>
        <w:jc w:val="both"/>
      </w:pPr>
      <w:r>
        <w:t xml:space="preserve">The following example shows how to </w:t>
      </w:r>
      <w:r>
        <w:rPr>
          <w:rFonts w:hint="eastAsia"/>
        </w:rPr>
        <w:t xml:space="preserve">run </w:t>
      </w:r>
      <w:proofErr w:type="spellStart"/>
      <w:r>
        <w:rPr>
          <w:rFonts w:hint="eastAsia"/>
        </w:rPr>
        <w:t>SmartConfig</w:t>
      </w:r>
      <w:proofErr w:type="spellEnd"/>
      <w:r>
        <w:t xml:space="preserve"> </w:t>
      </w:r>
    </w:p>
    <w:p w:rsidR="00762EFF" w:rsidRDefault="00762EFF" w:rsidP="00147B5A">
      <w:pPr>
        <w:ind w:left="960"/>
        <w:jc w:val="both"/>
      </w:pPr>
    </w:p>
    <w:p w:rsidR="00762EFF" w:rsidRDefault="00762EFF" w:rsidP="00147B5A">
      <w:pPr>
        <w:ind w:left="960"/>
        <w:jc w:val="both"/>
      </w:pPr>
      <w:r>
        <w:rPr>
          <w:rFonts w:hint="eastAsia"/>
        </w:rPr>
        <w:t xml:space="preserve">Run </w:t>
      </w:r>
      <w:proofErr w:type="spellStart"/>
      <w:r>
        <w:rPr>
          <w:rFonts w:hint="eastAsia"/>
        </w:rPr>
        <w:t>AirKiss</w:t>
      </w:r>
      <w:proofErr w:type="spellEnd"/>
      <w:r>
        <w:rPr>
          <w:rFonts w:hint="eastAsia"/>
        </w:rPr>
        <w:t xml:space="preserve">, and scan </w:t>
      </w:r>
      <w:r w:rsidR="00FB3763">
        <w:t>2G band channel only</w:t>
      </w:r>
    </w:p>
    <w:p w:rsidR="00762EFF" w:rsidRDefault="00762EFF" w:rsidP="00147B5A">
      <w:pPr>
        <w:ind w:left="960"/>
        <w:jc w:val="both"/>
      </w:pPr>
      <w:proofErr w:type="spellStart"/>
      <w:r>
        <w:rPr>
          <w:rFonts w:ascii="FangSong" w:eastAsiaTheme="minorEastAsia" w:hAnsi="FangSong"/>
          <w:sz w:val="20"/>
          <w:szCs w:val="20"/>
        </w:rPr>
        <w:t>wifi</w:t>
      </w:r>
      <w:proofErr w:type="spellEnd"/>
      <w:r>
        <w:rPr>
          <w:rFonts w:ascii="FangSong" w:eastAsiaTheme="minorEastAsia" w:hAnsi="FangSong"/>
          <w:sz w:val="20"/>
          <w:szCs w:val="20"/>
        </w:rPr>
        <w:t xml:space="preserve">-host&gt; </w:t>
      </w:r>
      <w:proofErr w:type="spellStart"/>
      <w:r w:rsidR="00FB3763">
        <w:rPr>
          <w:rFonts w:ascii="FangSong" w:eastAsiaTheme="minorEastAsia" w:hAnsi="FangSong" w:hint="eastAsia"/>
          <w:sz w:val="20"/>
          <w:szCs w:val="20"/>
        </w:rPr>
        <w:t>iw</w:t>
      </w:r>
      <w:proofErr w:type="spellEnd"/>
      <w:r w:rsidR="00FB3763">
        <w:rPr>
          <w:rFonts w:ascii="FangSong" w:eastAsiaTheme="minorEastAsia" w:hAnsi="FangSong" w:hint="eastAsia"/>
          <w:sz w:val="20"/>
          <w:szCs w:val="20"/>
        </w:rPr>
        <w:t xml:space="preserve"> </w:t>
      </w:r>
      <w:proofErr w:type="spellStart"/>
      <w:r w:rsidR="00FB3763">
        <w:rPr>
          <w:rFonts w:ascii="FangSong" w:eastAsiaTheme="minorEastAsia" w:hAnsi="FangSong" w:hint="eastAsia"/>
          <w:sz w:val="20"/>
          <w:szCs w:val="20"/>
        </w:rPr>
        <w:t>sconfig</w:t>
      </w:r>
      <w:proofErr w:type="spellEnd"/>
      <w:r w:rsidR="00FB3763">
        <w:rPr>
          <w:rFonts w:ascii="FangSong" w:eastAsiaTheme="minorEastAsia" w:hAnsi="FangSong" w:hint="eastAsia"/>
          <w:sz w:val="20"/>
          <w:szCs w:val="20"/>
        </w:rPr>
        <w:t xml:space="preserve"> AIRKISS 0</w:t>
      </w:r>
      <w:r w:rsidR="00FB3763">
        <w:rPr>
          <w:rFonts w:ascii="FangSong" w:eastAsiaTheme="minorEastAsia" w:hAnsi="FangSong"/>
          <w:sz w:val="20"/>
          <w:szCs w:val="20"/>
        </w:rPr>
        <w:t>xffff 0</w:t>
      </w:r>
    </w:p>
    <w:p w:rsidR="0057782B" w:rsidRDefault="0057782B" w:rsidP="00147B5A"/>
    <w:p w:rsidR="00FB3763" w:rsidRDefault="00FB3763" w:rsidP="00FB3763">
      <w:pPr>
        <w:ind w:left="960"/>
        <w:jc w:val="both"/>
      </w:pPr>
      <w:r>
        <w:rPr>
          <w:rFonts w:hint="eastAsia"/>
        </w:rPr>
        <w:t xml:space="preserve">Run </w:t>
      </w:r>
      <w:proofErr w:type="spellStart"/>
      <w:r>
        <w:rPr>
          <w:rFonts w:hint="eastAsia"/>
        </w:rPr>
        <w:t>AirKiss</w:t>
      </w:r>
      <w:proofErr w:type="spellEnd"/>
      <w:r>
        <w:rPr>
          <w:rFonts w:hint="eastAsia"/>
        </w:rPr>
        <w:t xml:space="preserve">, and scan </w:t>
      </w:r>
      <w:r>
        <w:t>5</w:t>
      </w:r>
      <w:r>
        <w:t>G band channel only</w:t>
      </w:r>
    </w:p>
    <w:p w:rsidR="00FB3763" w:rsidRDefault="00FB3763" w:rsidP="00FB3763">
      <w:pPr>
        <w:ind w:left="960"/>
        <w:jc w:val="both"/>
      </w:pPr>
      <w:proofErr w:type="spellStart"/>
      <w:r>
        <w:rPr>
          <w:rFonts w:ascii="FangSong" w:eastAsiaTheme="minorEastAsia" w:hAnsi="FangSong"/>
          <w:sz w:val="20"/>
          <w:szCs w:val="20"/>
        </w:rPr>
        <w:t>wifi</w:t>
      </w:r>
      <w:proofErr w:type="spellEnd"/>
      <w:r>
        <w:rPr>
          <w:rFonts w:ascii="FangSong" w:eastAsiaTheme="minorEastAsia" w:hAnsi="FangSong"/>
          <w:sz w:val="20"/>
          <w:szCs w:val="20"/>
        </w:rPr>
        <w:t xml:space="preserve">-host&gt; </w:t>
      </w:r>
      <w:proofErr w:type="spellStart"/>
      <w:r>
        <w:rPr>
          <w:rFonts w:ascii="FangSong" w:eastAsiaTheme="minorEastAsia" w:hAnsi="FangSong" w:hint="eastAsia"/>
          <w:sz w:val="20"/>
          <w:szCs w:val="20"/>
        </w:rPr>
        <w:t>iw</w:t>
      </w:r>
      <w:proofErr w:type="spellEnd"/>
      <w:r>
        <w:rPr>
          <w:rFonts w:ascii="FangSong" w:eastAsiaTheme="minorEastAsia" w:hAnsi="FangSong" w:hint="eastAsia"/>
          <w:sz w:val="20"/>
          <w:szCs w:val="20"/>
        </w:rPr>
        <w:t xml:space="preserve"> </w:t>
      </w:r>
      <w:proofErr w:type="spellStart"/>
      <w:r>
        <w:rPr>
          <w:rFonts w:ascii="FangSong" w:eastAsiaTheme="minorEastAsia" w:hAnsi="FangSong" w:hint="eastAsia"/>
          <w:sz w:val="20"/>
          <w:szCs w:val="20"/>
        </w:rPr>
        <w:t>sconfig</w:t>
      </w:r>
      <w:proofErr w:type="spellEnd"/>
      <w:r>
        <w:rPr>
          <w:rFonts w:ascii="FangSong" w:eastAsiaTheme="minorEastAsia" w:hAnsi="FangSong" w:hint="eastAsia"/>
          <w:sz w:val="20"/>
          <w:szCs w:val="20"/>
        </w:rPr>
        <w:t xml:space="preserve"> AIRKISS 0</w:t>
      </w:r>
      <w:r>
        <w:rPr>
          <w:rFonts w:ascii="FangSong" w:eastAsiaTheme="minorEastAsia" w:hAnsi="FangSong"/>
          <w:sz w:val="20"/>
          <w:szCs w:val="20"/>
        </w:rPr>
        <w:t xml:space="preserve"> 0</w:t>
      </w:r>
      <w:r>
        <w:rPr>
          <w:rFonts w:ascii="FangSong" w:eastAsiaTheme="minorEastAsia" w:hAnsi="FangSong"/>
          <w:sz w:val="20"/>
          <w:szCs w:val="20"/>
        </w:rPr>
        <w:t>xffffffff</w:t>
      </w:r>
    </w:p>
    <w:p w:rsidR="00A834F3" w:rsidRDefault="00A834F3" w:rsidP="00A834F3">
      <w:pPr>
        <w:ind w:left="960"/>
        <w:jc w:val="both"/>
      </w:pPr>
    </w:p>
    <w:p w:rsidR="00A834F3" w:rsidRDefault="00A834F3" w:rsidP="00A834F3">
      <w:pPr>
        <w:ind w:left="960"/>
        <w:jc w:val="both"/>
      </w:pPr>
      <w:r>
        <w:rPr>
          <w:rFonts w:hint="eastAsia"/>
        </w:rPr>
        <w:t xml:space="preserve">Run </w:t>
      </w:r>
      <w:proofErr w:type="spellStart"/>
      <w:r>
        <w:rPr>
          <w:rFonts w:hint="eastAsia"/>
        </w:rPr>
        <w:t>AirKiss</w:t>
      </w:r>
      <w:proofErr w:type="spellEnd"/>
      <w:r>
        <w:rPr>
          <w:rFonts w:hint="eastAsia"/>
        </w:rPr>
        <w:t xml:space="preserve">, and scan </w:t>
      </w:r>
      <w:r>
        <w:t xml:space="preserve">2G and </w:t>
      </w:r>
      <w:r>
        <w:t xml:space="preserve">5G band channel </w:t>
      </w:r>
    </w:p>
    <w:p w:rsidR="00A834F3" w:rsidRDefault="00A834F3" w:rsidP="00A834F3">
      <w:pPr>
        <w:ind w:left="960"/>
        <w:jc w:val="both"/>
      </w:pPr>
      <w:proofErr w:type="spellStart"/>
      <w:r>
        <w:rPr>
          <w:rFonts w:ascii="FangSong" w:eastAsiaTheme="minorEastAsia" w:hAnsi="FangSong"/>
          <w:sz w:val="20"/>
          <w:szCs w:val="20"/>
        </w:rPr>
        <w:t>wifi</w:t>
      </w:r>
      <w:proofErr w:type="spellEnd"/>
      <w:r>
        <w:rPr>
          <w:rFonts w:ascii="FangSong" w:eastAsiaTheme="minorEastAsia" w:hAnsi="FangSong"/>
          <w:sz w:val="20"/>
          <w:szCs w:val="20"/>
        </w:rPr>
        <w:t xml:space="preserve">-host&gt; </w:t>
      </w:r>
      <w:proofErr w:type="spellStart"/>
      <w:r>
        <w:rPr>
          <w:rFonts w:ascii="FangSong" w:eastAsiaTheme="minorEastAsia" w:hAnsi="FangSong" w:hint="eastAsia"/>
          <w:sz w:val="20"/>
          <w:szCs w:val="20"/>
        </w:rPr>
        <w:t>iw</w:t>
      </w:r>
      <w:proofErr w:type="spellEnd"/>
      <w:r>
        <w:rPr>
          <w:rFonts w:ascii="FangSong" w:eastAsiaTheme="minorEastAsia" w:hAnsi="FangSong" w:hint="eastAsia"/>
          <w:sz w:val="20"/>
          <w:szCs w:val="20"/>
        </w:rPr>
        <w:t xml:space="preserve"> </w:t>
      </w:r>
      <w:proofErr w:type="spellStart"/>
      <w:r>
        <w:rPr>
          <w:rFonts w:ascii="FangSong" w:eastAsiaTheme="minorEastAsia" w:hAnsi="FangSong" w:hint="eastAsia"/>
          <w:sz w:val="20"/>
          <w:szCs w:val="20"/>
        </w:rPr>
        <w:t>sconfig</w:t>
      </w:r>
      <w:proofErr w:type="spellEnd"/>
      <w:r>
        <w:rPr>
          <w:rFonts w:ascii="FangSong" w:eastAsiaTheme="minorEastAsia" w:hAnsi="FangSong" w:hint="eastAsia"/>
          <w:sz w:val="20"/>
          <w:szCs w:val="20"/>
        </w:rPr>
        <w:t xml:space="preserve"> AIRKISS 0</w:t>
      </w:r>
      <w:r>
        <w:rPr>
          <w:rFonts w:ascii="FangSong" w:eastAsiaTheme="minorEastAsia" w:hAnsi="FangSong"/>
          <w:sz w:val="20"/>
          <w:szCs w:val="20"/>
        </w:rPr>
        <w:t>xffff</w:t>
      </w:r>
      <w:r>
        <w:rPr>
          <w:rFonts w:ascii="FangSong" w:eastAsiaTheme="minorEastAsia" w:hAnsi="FangSong"/>
          <w:sz w:val="20"/>
          <w:szCs w:val="20"/>
        </w:rPr>
        <w:t xml:space="preserve"> 0xffffffff</w:t>
      </w:r>
    </w:p>
    <w:p w:rsidR="00FB3763" w:rsidRDefault="00FB3763" w:rsidP="00147B5A"/>
    <w:p w:rsidR="00FB3763" w:rsidRDefault="00FB3763" w:rsidP="00147B5A"/>
    <w:p w:rsidR="00FB3763" w:rsidRDefault="00FB3763" w:rsidP="00147B5A"/>
    <w:p w:rsidR="00FB3763" w:rsidRDefault="00FB3763" w:rsidP="00147B5A"/>
    <w:p w:rsidR="00FB3763" w:rsidRDefault="00FB3763" w:rsidP="00147B5A"/>
    <w:p w:rsidR="00FB3763" w:rsidRPr="00762EFF" w:rsidRDefault="00FB3763" w:rsidP="00147B5A">
      <w:pPr>
        <w:rPr>
          <w:rFonts w:hint="eastAsia"/>
        </w:rPr>
      </w:pPr>
    </w:p>
    <w:p w:rsidR="00FE229C" w:rsidRPr="004F3B7B" w:rsidRDefault="00FE229C" w:rsidP="005D7588">
      <w:pPr>
        <w:pStyle w:val="a9"/>
        <w:numPr>
          <w:ilvl w:val="1"/>
          <w:numId w:val="17"/>
        </w:numPr>
        <w:ind w:leftChars="0"/>
        <w:jc w:val="both"/>
        <w:outlineLvl w:val="1"/>
        <w:rPr>
          <w:b/>
          <w:sz w:val="32"/>
          <w:szCs w:val="32"/>
        </w:rPr>
      </w:pPr>
      <w:bookmarkStart w:id="13" w:name="_Toc440892353"/>
      <w:r w:rsidRPr="004F3B7B">
        <w:rPr>
          <w:rFonts w:hint="eastAsia"/>
          <w:b/>
          <w:sz w:val="32"/>
          <w:szCs w:val="32"/>
        </w:rPr>
        <w:lastRenderedPageBreak/>
        <w:t>Application</w:t>
      </w:r>
      <w:bookmarkEnd w:id="13"/>
    </w:p>
    <w:p w:rsidR="00FE229C" w:rsidRPr="004F3B7B" w:rsidRDefault="00FE229C" w:rsidP="005D7588">
      <w:pPr>
        <w:pStyle w:val="a9"/>
        <w:numPr>
          <w:ilvl w:val="3"/>
          <w:numId w:val="17"/>
        </w:numPr>
        <w:ind w:leftChars="0" w:left="1985" w:hanging="709"/>
        <w:jc w:val="both"/>
        <w:outlineLvl w:val="2"/>
        <w:rPr>
          <w:b/>
          <w:sz w:val="28"/>
          <w:szCs w:val="28"/>
        </w:rPr>
      </w:pPr>
      <w:bookmarkStart w:id="14" w:name="_Toc440892354"/>
      <w:r w:rsidRPr="004F3B7B">
        <w:rPr>
          <w:rFonts w:hint="eastAsia"/>
          <w:b/>
          <w:sz w:val="28"/>
          <w:szCs w:val="28"/>
        </w:rPr>
        <w:t>Ping</w:t>
      </w:r>
      <w:bookmarkEnd w:id="14"/>
    </w:p>
    <w:p w:rsidR="005C215B" w:rsidRPr="00E33AEF" w:rsidRDefault="005C215B" w:rsidP="005C215B">
      <w:pPr>
        <w:pStyle w:val="a9"/>
        <w:ind w:leftChars="0" w:left="1112" w:firstLine="164"/>
        <w:jc w:val="both"/>
      </w:pPr>
      <w:r w:rsidRPr="00E33AEF">
        <w:t>Description:</w:t>
      </w:r>
      <w:r w:rsidRPr="00E33AEF">
        <w:rPr>
          <w:rFonts w:hint="eastAsia"/>
        </w:rPr>
        <w:t xml:space="preserve"> </w:t>
      </w:r>
    </w:p>
    <w:p w:rsidR="005C215B" w:rsidRPr="00E33AEF" w:rsidRDefault="005C215B" w:rsidP="005C215B">
      <w:pPr>
        <w:pStyle w:val="a9"/>
        <w:ind w:leftChars="0" w:left="1276" w:firstLine="164"/>
        <w:jc w:val="both"/>
      </w:pPr>
      <w:r>
        <w:rPr>
          <w:rFonts w:hint="eastAsia"/>
        </w:rPr>
        <w:t>W</w:t>
      </w:r>
      <w:r w:rsidRPr="00E33AEF">
        <w:rPr>
          <w:rFonts w:hint="eastAsia"/>
        </w:rPr>
        <w:t xml:space="preserve">e </w:t>
      </w:r>
      <w:r>
        <w:rPr>
          <w:rFonts w:hint="eastAsia"/>
        </w:rPr>
        <w:t>provide</w:t>
      </w:r>
      <w:r w:rsidRPr="00E33AEF">
        <w:rPr>
          <w:rFonts w:hint="eastAsia"/>
        </w:rPr>
        <w:t xml:space="preserve"> </w:t>
      </w:r>
      <w:r w:rsidR="0054450B">
        <w:rPr>
          <w:rFonts w:hint="eastAsia"/>
        </w:rPr>
        <w:t>ping function to help user check status of connection</w:t>
      </w:r>
    </w:p>
    <w:p w:rsidR="00DA2FBF" w:rsidRPr="004F3B7B" w:rsidRDefault="00DA2FBF" w:rsidP="004F3B7B">
      <w:pPr>
        <w:pStyle w:val="4"/>
        <w:ind w:firstLine="480"/>
        <w:rPr>
          <w:b/>
          <w:sz w:val="28"/>
          <w:szCs w:val="28"/>
          <w:u w:val="single"/>
        </w:rPr>
      </w:pPr>
      <w:r w:rsidRPr="004F3B7B">
        <w:rPr>
          <w:b/>
          <w:sz w:val="28"/>
          <w:szCs w:val="28"/>
          <w:u w:val="single"/>
        </w:rPr>
        <w:t>ping</w:t>
      </w:r>
    </w:p>
    <w:tbl>
      <w:tblPr>
        <w:tblStyle w:val="ac"/>
        <w:tblW w:w="0" w:type="auto"/>
        <w:jc w:val="center"/>
        <w:tblLook w:val="04A0" w:firstRow="1" w:lastRow="0" w:firstColumn="1" w:lastColumn="0" w:noHBand="0" w:noVBand="1"/>
      </w:tblPr>
      <w:tblGrid>
        <w:gridCol w:w="3846"/>
        <w:gridCol w:w="3846"/>
      </w:tblGrid>
      <w:tr w:rsidR="00DA2FBF" w:rsidRPr="00DA2FBF" w:rsidTr="00BE4B4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DA2FBF" w:rsidRPr="00DA2FBF" w:rsidRDefault="00DA2FBF" w:rsidP="00BE4B4D">
            <w:pPr>
              <w:rPr>
                <w:szCs w:val="24"/>
              </w:rPr>
            </w:pPr>
            <w:r w:rsidRPr="00DA2FBF">
              <w:rPr>
                <w:szCs w:val="24"/>
              </w:rPr>
              <w:t>Syntax</w:t>
            </w:r>
          </w:p>
        </w:tc>
        <w:tc>
          <w:tcPr>
            <w:tcW w:w="3846" w:type="dxa"/>
            <w:tcBorders>
              <w:bottom w:val="outset" w:sz="6" w:space="0" w:color="auto"/>
            </w:tcBorders>
          </w:tcPr>
          <w:p w:rsidR="00DA2FBF" w:rsidRPr="00DA2FBF" w:rsidRDefault="00DA2FBF" w:rsidP="00BE4B4D">
            <w:pPr>
              <w:cnfStyle w:val="100000000000" w:firstRow="1" w:lastRow="0" w:firstColumn="0" w:lastColumn="0" w:oddVBand="0" w:evenVBand="0" w:oddHBand="0" w:evenHBand="0" w:firstRowFirstColumn="0" w:firstRowLastColumn="0" w:lastRowFirstColumn="0" w:lastRowLastColumn="0"/>
              <w:rPr>
                <w:szCs w:val="24"/>
              </w:rPr>
            </w:pPr>
            <w:r w:rsidRPr="00DA2FBF">
              <w:rPr>
                <w:szCs w:val="24"/>
              </w:rPr>
              <w:t>Description</w:t>
            </w:r>
          </w:p>
        </w:tc>
      </w:tr>
      <w:tr w:rsidR="00DA2FBF" w:rsidRPr="00DA2FBF" w:rsidTr="00BE4B4D">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single" w:sz="8" w:space="0" w:color="000000" w:themeColor="text1"/>
            </w:tcBorders>
            <w:shd w:val="clear" w:color="auto" w:fill="FFFFFF" w:themeFill="background1"/>
          </w:tcPr>
          <w:p w:rsidR="00DA2FBF" w:rsidRPr="00DA2FBF" w:rsidRDefault="00DA2FBF" w:rsidP="00BE4B4D">
            <w:pPr>
              <w:rPr>
                <w:i/>
                <w:sz w:val="20"/>
                <w:szCs w:val="20"/>
              </w:rPr>
            </w:pPr>
            <w:r w:rsidRPr="00DA2FBF">
              <w:rPr>
                <w:b w:val="0"/>
                <w:i/>
                <w:sz w:val="20"/>
                <w:szCs w:val="20"/>
              </w:rPr>
              <w:t>ping [-c count] [-s size] [-d delay(</w:t>
            </w:r>
            <w:proofErr w:type="spellStart"/>
            <w:r w:rsidRPr="00DA2FBF">
              <w:rPr>
                <w:b w:val="0"/>
                <w:i/>
                <w:sz w:val="20"/>
                <w:szCs w:val="20"/>
              </w:rPr>
              <w:t>ms</w:t>
            </w:r>
            <w:proofErr w:type="spellEnd"/>
            <w:r w:rsidRPr="00DA2FBF">
              <w:rPr>
                <w:b w:val="0"/>
                <w:i/>
                <w:sz w:val="20"/>
                <w:szCs w:val="20"/>
              </w:rPr>
              <w:t xml:space="preserve">)] </w:t>
            </w:r>
            <w:r w:rsidR="00BE4B4D">
              <w:rPr>
                <w:rFonts w:hint="eastAsia"/>
                <w:b w:val="0"/>
                <w:i/>
                <w:sz w:val="20"/>
                <w:szCs w:val="20"/>
              </w:rPr>
              <w:t>&lt;</w:t>
            </w:r>
            <w:proofErr w:type="spellStart"/>
            <w:r w:rsidRPr="00DA2FBF">
              <w:rPr>
                <w:b w:val="0"/>
                <w:i/>
                <w:sz w:val="20"/>
                <w:szCs w:val="20"/>
              </w:rPr>
              <w:t>destination</w:t>
            </w:r>
            <w:r w:rsidR="00BE4B4D">
              <w:rPr>
                <w:rFonts w:hint="eastAsia"/>
                <w:b w:val="0"/>
                <w:i/>
                <w:sz w:val="20"/>
                <w:szCs w:val="20"/>
              </w:rPr>
              <w:t>_IP</w:t>
            </w:r>
            <w:proofErr w:type="spellEnd"/>
            <w:r w:rsidR="00BE4B4D">
              <w:rPr>
                <w:rFonts w:hint="eastAsia"/>
                <w:b w:val="0"/>
                <w:i/>
                <w:sz w:val="20"/>
                <w:szCs w:val="20"/>
              </w:rPr>
              <w:t>&gt;</w:t>
            </w:r>
          </w:p>
        </w:tc>
        <w:tc>
          <w:tcPr>
            <w:tcW w:w="3846" w:type="dxa"/>
            <w:tcBorders>
              <w:top w:val="outset" w:sz="6" w:space="0" w:color="auto"/>
              <w:bottom w:val="single" w:sz="8" w:space="0" w:color="000000" w:themeColor="text1"/>
            </w:tcBorders>
            <w:shd w:val="clear" w:color="auto" w:fill="FFFFFF" w:themeFill="background1"/>
          </w:tcPr>
          <w:p w:rsidR="00DA2FBF" w:rsidRPr="00DA2FBF" w:rsidRDefault="00DA2FBF" w:rsidP="00BE4B4D">
            <w:pPr>
              <w:cnfStyle w:val="000000100000" w:firstRow="0" w:lastRow="0" w:firstColumn="0" w:lastColumn="0" w:oddVBand="0" w:evenVBand="0" w:oddHBand="1" w:evenHBand="0" w:firstRowFirstColumn="0" w:firstRowLastColumn="0" w:lastRowFirstColumn="0" w:lastRowLastColumn="0"/>
              <w:rPr>
                <w:sz w:val="20"/>
                <w:szCs w:val="20"/>
              </w:rPr>
            </w:pPr>
            <w:r w:rsidRPr="00DA2FBF">
              <w:rPr>
                <w:sz w:val="20"/>
                <w:szCs w:val="20"/>
              </w:rPr>
              <w:t>User could check whether the specific destination is available</w:t>
            </w:r>
            <w:r w:rsidR="00BE4B4D">
              <w:rPr>
                <w:rFonts w:hint="eastAsia"/>
                <w:sz w:val="20"/>
                <w:szCs w:val="20"/>
              </w:rPr>
              <w:t xml:space="preserve">. </w:t>
            </w:r>
            <w:r w:rsidR="00BE4B4D">
              <w:rPr>
                <w:rFonts w:hint="eastAsia"/>
                <w:b/>
                <w:i/>
                <w:sz w:val="20"/>
                <w:szCs w:val="20"/>
              </w:rPr>
              <w:t>&lt;</w:t>
            </w:r>
            <w:proofErr w:type="spellStart"/>
            <w:r w:rsidR="00BE4B4D" w:rsidRPr="00BE4B4D">
              <w:rPr>
                <w:sz w:val="20"/>
                <w:szCs w:val="20"/>
              </w:rPr>
              <w:t>destination</w:t>
            </w:r>
            <w:r w:rsidR="00BE4B4D" w:rsidRPr="00BE4B4D">
              <w:rPr>
                <w:rFonts w:hint="eastAsia"/>
                <w:sz w:val="20"/>
                <w:szCs w:val="20"/>
              </w:rPr>
              <w:t>_IP</w:t>
            </w:r>
            <w:proofErr w:type="spellEnd"/>
            <w:r w:rsidR="00BE4B4D" w:rsidRPr="00BE4B4D">
              <w:rPr>
                <w:rFonts w:hint="eastAsia"/>
                <w:sz w:val="20"/>
                <w:szCs w:val="20"/>
              </w:rPr>
              <w:t>&gt;</w:t>
            </w:r>
            <w:r w:rsidR="00BE4B4D">
              <w:rPr>
                <w:rFonts w:hint="eastAsia"/>
                <w:sz w:val="20"/>
                <w:szCs w:val="20"/>
              </w:rPr>
              <w:t xml:space="preserve"> is the IP address of destination, </w:t>
            </w:r>
            <w:r w:rsidR="00BE4B4D">
              <w:rPr>
                <w:sz w:val="20"/>
                <w:szCs w:val="20"/>
              </w:rPr>
              <w:t>and</w:t>
            </w:r>
            <w:r w:rsidR="00BE4B4D">
              <w:rPr>
                <w:rFonts w:hint="eastAsia"/>
                <w:sz w:val="20"/>
                <w:szCs w:val="20"/>
              </w:rPr>
              <w:t xml:space="preserve"> it could not be empty</w:t>
            </w:r>
          </w:p>
        </w:tc>
      </w:tr>
    </w:tbl>
    <w:p w:rsidR="00DA2FBF" w:rsidRPr="00DA2FBF" w:rsidRDefault="00DA2FBF" w:rsidP="00DA2FBF">
      <w:pPr>
        <w:jc w:val="both"/>
        <w:rPr>
          <w:sz w:val="20"/>
          <w:szCs w:val="20"/>
        </w:rPr>
      </w:pPr>
    </w:p>
    <w:p w:rsidR="00DA2FBF" w:rsidRPr="00DA2FBF" w:rsidRDefault="00DA2FBF" w:rsidP="00DA2FBF">
      <w:pPr>
        <w:jc w:val="both"/>
        <w:rPr>
          <w:sz w:val="20"/>
          <w:szCs w:val="20"/>
        </w:rPr>
      </w:pPr>
    </w:p>
    <w:p w:rsidR="00DA2FBF" w:rsidRPr="00DA2FBF" w:rsidRDefault="00DA2FBF" w:rsidP="009D3C76">
      <w:pPr>
        <w:ind w:firstLine="480"/>
        <w:jc w:val="both"/>
      </w:pPr>
      <w:r w:rsidRPr="00DA2FBF">
        <w:rPr>
          <w:b/>
        </w:rPr>
        <w:t>Example</w:t>
      </w:r>
      <w:r w:rsidR="009D3C76">
        <w:rPr>
          <w:rFonts w:hint="eastAsia"/>
          <w:b/>
        </w:rPr>
        <w:t>:</w:t>
      </w:r>
    </w:p>
    <w:p w:rsidR="00DA2FBF" w:rsidRPr="00DA2FBF" w:rsidRDefault="00DA2FBF" w:rsidP="00DA2FBF">
      <w:pPr>
        <w:ind w:left="480" w:firstLine="480"/>
        <w:jc w:val="both"/>
      </w:pPr>
      <w:r w:rsidRPr="00DA2FBF">
        <w:t>The following example shows how to use the “ping” command:</w:t>
      </w:r>
    </w:p>
    <w:p w:rsidR="00DA2FBF" w:rsidRPr="00DA2FBF" w:rsidRDefault="00DA2FBF" w:rsidP="00DA2FBF">
      <w:pPr>
        <w:ind w:left="1385"/>
        <w:jc w:val="both"/>
      </w:pPr>
    </w:p>
    <w:p w:rsidR="00DA2FBF" w:rsidRPr="00DA2FBF" w:rsidRDefault="00DA2FBF" w:rsidP="00DA2FBF">
      <w:pPr>
        <w:ind w:left="960"/>
        <w:jc w:val="both"/>
        <w:rPr>
          <w:rFonts w:ascii="FangSong" w:eastAsia="FangSong" w:hAnsi="FangSong"/>
          <w:sz w:val="20"/>
          <w:szCs w:val="20"/>
        </w:rPr>
      </w:pPr>
      <w:proofErr w:type="spellStart"/>
      <w:r w:rsidRPr="00DA2FBF">
        <w:rPr>
          <w:rFonts w:ascii="FangSong" w:eastAsia="FangSong" w:hAnsi="FangSong"/>
          <w:sz w:val="20"/>
          <w:szCs w:val="20"/>
        </w:rPr>
        <w:t>wifi</w:t>
      </w:r>
      <w:proofErr w:type="spellEnd"/>
      <w:r w:rsidRPr="00DA2FBF">
        <w:rPr>
          <w:rFonts w:ascii="FangSong" w:eastAsia="FangSong" w:hAnsi="FangSong"/>
          <w:sz w:val="20"/>
          <w:szCs w:val="20"/>
        </w:rPr>
        <w:t>-host&gt; ping 192.168.1.1</w:t>
      </w:r>
    </w:p>
    <w:p w:rsidR="00DA2FBF" w:rsidRPr="00DA2FBF" w:rsidRDefault="00DA2FBF" w:rsidP="00DA2FBF">
      <w:pPr>
        <w:ind w:left="960"/>
        <w:jc w:val="both"/>
        <w:rPr>
          <w:rFonts w:ascii="FangSong" w:eastAsia="FangSong" w:hAnsi="FangSong"/>
          <w:sz w:val="20"/>
          <w:szCs w:val="20"/>
        </w:rPr>
      </w:pPr>
    </w:p>
    <w:p w:rsidR="00DA2FBF" w:rsidRPr="00DA2FBF" w:rsidRDefault="00DA2FBF" w:rsidP="00DA2FBF">
      <w:pPr>
        <w:ind w:left="960"/>
        <w:jc w:val="both"/>
        <w:rPr>
          <w:rFonts w:ascii="FangSong" w:eastAsia="FangSong" w:hAnsi="FangSong"/>
          <w:sz w:val="20"/>
          <w:szCs w:val="20"/>
        </w:rPr>
      </w:pPr>
      <w:proofErr w:type="spellStart"/>
      <w:r w:rsidRPr="00DA2FBF">
        <w:rPr>
          <w:rFonts w:ascii="FangSong" w:eastAsia="FangSong" w:hAnsi="FangSong"/>
          <w:sz w:val="20"/>
          <w:szCs w:val="20"/>
        </w:rPr>
        <w:t>wifi</w:t>
      </w:r>
      <w:proofErr w:type="spellEnd"/>
      <w:r w:rsidRPr="00DA2FBF">
        <w:rPr>
          <w:rFonts w:ascii="FangSong" w:eastAsia="FangSong" w:hAnsi="FangSong"/>
          <w:sz w:val="20"/>
          <w:szCs w:val="20"/>
        </w:rPr>
        <w:t>-host&gt; PING 192.168.1.1 32(60) bytes of data.</w:t>
      </w:r>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(1, 0, 1)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=13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time=3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(2, 0, 2)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=14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time=4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(3, 0, 3)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=15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time=3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 xml:space="preserve">(4, 0, 4) 40 bytes from 192.168.1.1: </w:t>
      </w:r>
      <w:proofErr w:type="spellStart"/>
      <w:r w:rsidRPr="00DA2FBF">
        <w:rPr>
          <w:rFonts w:ascii="FangSong" w:eastAsia="FangSong" w:hAnsi="FangSong"/>
          <w:sz w:val="20"/>
          <w:szCs w:val="20"/>
        </w:rPr>
        <w:t>icmp_seq</w:t>
      </w:r>
      <w:proofErr w:type="spellEnd"/>
      <w:r w:rsidRPr="00DA2FBF">
        <w:rPr>
          <w:rFonts w:ascii="FangSong" w:eastAsia="FangSong" w:hAnsi="FangSong"/>
          <w:sz w:val="20"/>
          <w:szCs w:val="20"/>
        </w:rPr>
        <w:t xml:space="preserve">=16 </w:t>
      </w:r>
      <w:proofErr w:type="spellStart"/>
      <w:r w:rsidRPr="00DA2FBF">
        <w:rPr>
          <w:rFonts w:ascii="FangSong" w:eastAsia="FangSong" w:hAnsi="FangSong"/>
          <w:sz w:val="20"/>
          <w:szCs w:val="20"/>
        </w:rPr>
        <w:t>ttl</w:t>
      </w:r>
      <w:proofErr w:type="spellEnd"/>
      <w:r w:rsidRPr="00DA2FBF">
        <w:rPr>
          <w:rFonts w:ascii="FangSong" w:eastAsia="FangSong" w:hAnsi="FangSong"/>
          <w:sz w:val="20"/>
          <w:szCs w:val="20"/>
        </w:rPr>
        <w:t xml:space="preserve">=64 time=3 </w:t>
      </w:r>
      <w:proofErr w:type="spellStart"/>
      <w:r w:rsidRPr="00DA2FBF">
        <w:rPr>
          <w:rFonts w:ascii="FangSong" w:eastAsia="FangSong" w:hAnsi="FangSong"/>
          <w:sz w:val="20"/>
          <w:szCs w:val="20"/>
        </w:rPr>
        <w:t>ms</w:t>
      </w:r>
      <w:proofErr w:type="spellEnd"/>
    </w:p>
    <w:p w:rsidR="00DA2FBF" w:rsidRPr="00DA2FBF" w:rsidRDefault="00DA2FBF" w:rsidP="00DA2FBF">
      <w:pPr>
        <w:ind w:left="960"/>
        <w:jc w:val="both"/>
        <w:rPr>
          <w:rFonts w:ascii="FangSong" w:eastAsia="FangSong" w:hAnsi="FangSong"/>
          <w:sz w:val="20"/>
          <w:szCs w:val="20"/>
        </w:rPr>
      </w:pPr>
      <w:r w:rsidRPr="00DA2FBF">
        <w:rPr>
          <w:rFonts w:ascii="FangSong" w:eastAsia="FangSong" w:hAnsi="FangSong"/>
          <w:sz w:val="20"/>
          <w:szCs w:val="20"/>
        </w:rPr>
        <w:t>recv_count:4, miss_count:0, ping_count:4</w:t>
      </w:r>
    </w:p>
    <w:p w:rsidR="00DA2FBF" w:rsidRPr="00DA2FBF" w:rsidRDefault="00DA2FBF" w:rsidP="00DA2FBF">
      <w:pPr>
        <w:ind w:left="960"/>
        <w:jc w:val="both"/>
        <w:rPr>
          <w:rFonts w:ascii="FangSong" w:eastAsia="FangSong" w:hAnsi="FangSong"/>
          <w:sz w:val="20"/>
          <w:szCs w:val="20"/>
        </w:rPr>
      </w:pPr>
      <w:proofErr w:type="spellStart"/>
      <w:r w:rsidRPr="00DA2FBF">
        <w:rPr>
          <w:rFonts w:ascii="FangSong" w:eastAsia="FangSong" w:hAnsi="FangSong"/>
          <w:sz w:val="20"/>
          <w:szCs w:val="20"/>
        </w:rPr>
        <w:t>rtt</w:t>
      </w:r>
      <w:proofErr w:type="spellEnd"/>
      <w:r w:rsidRPr="00DA2FBF">
        <w:rPr>
          <w:rFonts w:ascii="FangSong" w:eastAsia="FangSong" w:hAnsi="FangSong"/>
          <w:sz w:val="20"/>
          <w:szCs w:val="20"/>
        </w:rPr>
        <w:t xml:space="preserve"> min/</w:t>
      </w:r>
      <w:proofErr w:type="spellStart"/>
      <w:r w:rsidRPr="00DA2FBF">
        <w:rPr>
          <w:rFonts w:ascii="FangSong" w:eastAsia="FangSong" w:hAnsi="FangSong"/>
          <w:sz w:val="20"/>
          <w:szCs w:val="20"/>
        </w:rPr>
        <w:t>avg</w:t>
      </w:r>
      <w:proofErr w:type="spellEnd"/>
      <w:r w:rsidRPr="00DA2FBF">
        <w:rPr>
          <w:rFonts w:ascii="FangSong" w:eastAsia="FangSong" w:hAnsi="FangSong"/>
          <w:sz w:val="20"/>
          <w:szCs w:val="20"/>
        </w:rPr>
        <w:t xml:space="preserve">/max = 3/3/4 </w:t>
      </w:r>
      <w:proofErr w:type="spellStart"/>
      <w:r w:rsidRPr="00DA2FBF">
        <w:rPr>
          <w:rFonts w:ascii="FangSong" w:eastAsia="FangSong" w:hAnsi="FangSong"/>
          <w:sz w:val="20"/>
          <w:szCs w:val="20"/>
        </w:rPr>
        <w:t>ms</w:t>
      </w:r>
      <w:proofErr w:type="spellEnd"/>
    </w:p>
    <w:p w:rsidR="00DA2FBF" w:rsidRDefault="00DA2FBF" w:rsidP="00DA2FBF">
      <w:pPr>
        <w:pStyle w:val="a9"/>
        <w:ind w:leftChars="0" w:left="1984"/>
        <w:jc w:val="both"/>
        <w:rPr>
          <w:b/>
        </w:rPr>
      </w:pPr>
    </w:p>
    <w:p w:rsidR="00DA2FBF" w:rsidRDefault="00DA2FBF" w:rsidP="00DA2FBF">
      <w:pPr>
        <w:pStyle w:val="a9"/>
        <w:ind w:leftChars="0" w:left="1984"/>
        <w:jc w:val="both"/>
        <w:rPr>
          <w:b/>
        </w:rPr>
      </w:pPr>
    </w:p>
    <w:p w:rsidR="00FE229C" w:rsidRPr="005C215B" w:rsidRDefault="00FE229C" w:rsidP="005D7588">
      <w:pPr>
        <w:pStyle w:val="a9"/>
        <w:numPr>
          <w:ilvl w:val="3"/>
          <w:numId w:val="17"/>
        </w:numPr>
        <w:ind w:leftChars="0" w:left="1985" w:hanging="709"/>
        <w:jc w:val="both"/>
        <w:outlineLvl w:val="2"/>
        <w:rPr>
          <w:b/>
          <w:sz w:val="28"/>
          <w:szCs w:val="28"/>
        </w:rPr>
      </w:pPr>
      <w:bookmarkStart w:id="15" w:name="_Toc440892355"/>
      <w:r w:rsidRPr="005C215B">
        <w:rPr>
          <w:rFonts w:hint="eastAsia"/>
          <w:b/>
          <w:sz w:val="28"/>
          <w:szCs w:val="28"/>
        </w:rPr>
        <w:t>Http Server</w:t>
      </w:r>
      <w:bookmarkEnd w:id="15"/>
    </w:p>
    <w:p w:rsidR="005C215B" w:rsidRDefault="005C215B" w:rsidP="005C215B">
      <w:pPr>
        <w:ind w:left="796" w:firstLine="480"/>
        <w:jc w:val="both"/>
      </w:pPr>
      <w:r w:rsidRPr="00E33AEF">
        <w:t>Description:</w:t>
      </w:r>
    </w:p>
    <w:p w:rsidR="00963A0A" w:rsidRDefault="00963A0A" w:rsidP="00A145C6">
      <w:pPr>
        <w:ind w:left="1440" w:firstLine="480"/>
        <w:jc w:val="both"/>
      </w:pPr>
      <w:r>
        <w:t>We support we</w:t>
      </w:r>
      <w:r w:rsidR="00D23D72">
        <w:t>bpage</w:t>
      </w:r>
      <w:r w:rsidR="00D23D72">
        <w:rPr>
          <w:rFonts w:hint="eastAsia"/>
        </w:rPr>
        <w:t xml:space="preserve"> operation </w:t>
      </w:r>
      <w:r w:rsidR="00D23D72">
        <w:t>that user</w:t>
      </w:r>
      <w:r w:rsidR="00D23D72">
        <w:rPr>
          <w:rFonts w:hint="eastAsia"/>
        </w:rPr>
        <w:t xml:space="preserve"> could use</w:t>
      </w:r>
      <w:r w:rsidR="00D23D72">
        <w:t xml:space="preserve"> </w:t>
      </w:r>
      <w:r w:rsidR="00D23D72">
        <w:rPr>
          <w:rFonts w:hint="eastAsia"/>
        </w:rPr>
        <w:t xml:space="preserve">simply </w:t>
      </w:r>
      <w:r w:rsidR="00D23D72">
        <w:t>via web browser</w:t>
      </w:r>
      <w:r w:rsidR="00D23D72">
        <w:rPr>
          <w:rFonts w:hint="eastAsia"/>
        </w:rPr>
        <w:t xml:space="preserve">. User could check current </w:t>
      </w:r>
      <w:proofErr w:type="spellStart"/>
      <w:r w:rsidR="00D23D72">
        <w:rPr>
          <w:rFonts w:hint="eastAsia"/>
        </w:rPr>
        <w:t>iComm</w:t>
      </w:r>
      <w:proofErr w:type="spellEnd"/>
      <w:r w:rsidR="00D23D72">
        <w:rPr>
          <w:rFonts w:hint="eastAsia"/>
        </w:rPr>
        <w:t xml:space="preserve"> </w:t>
      </w:r>
      <w:r w:rsidR="00DB45B5">
        <w:rPr>
          <w:rFonts w:hint="eastAsia"/>
        </w:rPr>
        <w:t>6030</w:t>
      </w:r>
      <w:r w:rsidR="00D23D72">
        <w:rPr>
          <w:rFonts w:hint="eastAsia"/>
        </w:rPr>
        <w:t xml:space="preserve"> module status, full function control in AP/ STA mode</w:t>
      </w:r>
      <w:r w:rsidR="00827E56">
        <w:rPr>
          <w:rFonts w:hint="eastAsia"/>
        </w:rPr>
        <w:t xml:space="preserve">, and basic </w:t>
      </w:r>
      <w:r w:rsidR="00827E56">
        <w:t>function</w:t>
      </w:r>
      <w:r w:rsidR="00827E56">
        <w:rPr>
          <w:rFonts w:hint="eastAsia"/>
        </w:rPr>
        <w:t xml:space="preserve"> operation when user </w:t>
      </w:r>
      <w:r w:rsidR="00116F12">
        <w:rPr>
          <w:rFonts w:hint="eastAsia"/>
        </w:rPr>
        <w:t xml:space="preserve">is on </w:t>
      </w:r>
      <w:r w:rsidR="00116F12">
        <w:t>the</w:t>
      </w:r>
      <w:r w:rsidR="00116F12">
        <w:rPr>
          <w:rFonts w:hint="eastAsia"/>
        </w:rPr>
        <w:t xml:space="preserve"> </w:t>
      </w:r>
      <w:r w:rsidR="00827E56">
        <w:rPr>
          <w:rFonts w:hint="eastAsia"/>
        </w:rPr>
        <w:t>webpage.</w:t>
      </w:r>
    </w:p>
    <w:p w:rsidR="00A145C6" w:rsidRDefault="00A145C6" w:rsidP="00A145C6">
      <w:pPr>
        <w:ind w:left="1440" w:firstLine="480"/>
        <w:jc w:val="both"/>
      </w:pPr>
    </w:p>
    <w:p w:rsidR="00963A0A" w:rsidRPr="00C10EA7" w:rsidRDefault="00963A0A" w:rsidP="00D47505">
      <w:pPr>
        <w:pStyle w:val="4"/>
        <w:ind w:firstLine="480"/>
        <w:rPr>
          <w:b/>
          <w:sz w:val="28"/>
          <w:szCs w:val="28"/>
          <w:u w:val="single"/>
        </w:rPr>
      </w:pPr>
      <w:r w:rsidRPr="00C10EA7">
        <w:rPr>
          <w:b/>
          <w:sz w:val="28"/>
          <w:szCs w:val="28"/>
          <w:u w:val="single"/>
        </w:rPr>
        <w:lastRenderedPageBreak/>
        <w:t>Login page</w:t>
      </w:r>
    </w:p>
    <w:p w:rsidR="00963A0A" w:rsidRDefault="00963A0A" w:rsidP="00A145C6">
      <w:pPr>
        <w:jc w:val="center"/>
      </w:pPr>
      <w:r>
        <w:rPr>
          <w:noProof/>
        </w:rPr>
        <w:drawing>
          <wp:inline distT="0" distB="0" distL="0" distR="0" wp14:anchorId="3ED97786" wp14:editId="37CB36A2">
            <wp:extent cx="4126414" cy="18605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110" cy="1863532"/>
                    </a:xfrm>
                    <a:prstGeom prst="rect">
                      <a:avLst/>
                    </a:prstGeom>
                  </pic:spPr>
                </pic:pic>
              </a:graphicData>
            </a:graphic>
          </wp:inline>
        </w:drawing>
      </w:r>
    </w:p>
    <w:p w:rsidR="002B1B76" w:rsidRDefault="002B1B76" w:rsidP="002B1B76">
      <w:pPr>
        <w:ind w:firstLine="480"/>
      </w:pPr>
      <w:r>
        <w:t>Default u</w:t>
      </w:r>
      <w:r>
        <w:rPr>
          <w:rFonts w:hint="eastAsia"/>
        </w:rPr>
        <w:t xml:space="preserve">ser </w:t>
      </w:r>
      <w:r>
        <w:t>and password is none.</w:t>
      </w:r>
    </w:p>
    <w:p w:rsidR="002B1B76" w:rsidRDefault="002B1B76" w:rsidP="002B1B76">
      <w:pPr>
        <w:ind w:firstLine="480"/>
      </w:pPr>
      <w:r>
        <w:t xml:space="preserve">Notes: </w:t>
      </w:r>
    </w:p>
    <w:p w:rsidR="002B1B76" w:rsidRDefault="00DA2039" w:rsidP="002B1B76">
      <w:pPr>
        <w:ind w:left="480" w:firstLine="480"/>
      </w:pPr>
      <w:r>
        <w:rPr>
          <w:rFonts w:hint="eastAsia"/>
        </w:rPr>
        <w:t xml:space="preserve">In </w:t>
      </w:r>
      <w:r w:rsidR="002B1B76">
        <w:t xml:space="preserve">AP mode, </w:t>
      </w:r>
      <w:r w:rsidR="002B1B76">
        <w:rPr>
          <w:rFonts w:hint="eastAsia"/>
        </w:rPr>
        <w:t xml:space="preserve">the </w:t>
      </w:r>
      <w:r w:rsidR="00D76DD5">
        <w:t xml:space="preserve">default system </w:t>
      </w:r>
      <w:r w:rsidR="00D76DD5">
        <w:rPr>
          <w:rFonts w:hint="eastAsia"/>
        </w:rPr>
        <w:t>IP</w:t>
      </w:r>
      <w:r w:rsidR="002B1B76">
        <w:t xml:space="preserve"> address is 192.168.25.1</w:t>
      </w:r>
    </w:p>
    <w:p w:rsidR="002B1B76" w:rsidRPr="002B1B76" w:rsidRDefault="002B1B76" w:rsidP="00A145C6">
      <w:pPr>
        <w:jc w:val="center"/>
      </w:pPr>
    </w:p>
    <w:p w:rsidR="00963A0A" w:rsidRPr="00C10EA7" w:rsidRDefault="00963A0A" w:rsidP="000A1298">
      <w:pPr>
        <w:pStyle w:val="4"/>
        <w:ind w:left="480"/>
        <w:rPr>
          <w:b/>
          <w:sz w:val="28"/>
          <w:szCs w:val="28"/>
          <w:u w:val="single"/>
        </w:rPr>
      </w:pPr>
      <w:r w:rsidRPr="00C10EA7">
        <w:rPr>
          <w:b/>
          <w:sz w:val="28"/>
          <w:szCs w:val="28"/>
          <w:u w:val="single"/>
        </w:rPr>
        <w:t>Running</w:t>
      </w:r>
      <w:r w:rsidRPr="00C10EA7">
        <w:rPr>
          <w:rFonts w:hint="eastAsia"/>
          <w:b/>
          <w:sz w:val="28"/>
          <w:szCs w:val="28"/>
          <w:u w:val="single"/>
        </w:rPr>
        <w:t xml:space="preserve"> </w:t>
      </w:r>
      <w:r w:rsidRPr="00C10EA7">
        <w:rPr>
          <w:b/>
          <w:sz w:val="28"/>
          <w:szCs w:val="28"/>
          <w:u w:val="single"/>
        </w:rPr>
        <w:t>status</w:t>
      </w:r>
    </w:p>
    <w:p w:rsidR="00963A0A" w:rsidRDefault="00963A0A" w:rsidP="00A145C6">
      <w:pPr>
        <w:pStyle w:val="a9"/>
        <w:jc w:val="center"/>
      </w:pPr>
      <w:r>
        <w:rPr>
          <w:noProof/>
        </w:rPr>
        <w:drawing>
          <wp:inline distT="0" distB="0" distL="0" distR="0" wp14:anchorId="4944B918" wp14:editId="6C7DB6C4">
            <wp:extent cx="4316345" cy="1606807"/>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5098" cy="1610066"/>
                    </a:xfrm>
                    <a:prstGeom prst="rect">
                      <a:avLst/>
                    </a:prstGeom>
                  </pic:spPr>
                </pic:pic>
              </a:graphicData>
            </a:graphic>
          </wp:inline>
        </w:drawing>
      </w:r>
    </w:p>
    <w:p w:rsidR="00D658DC" w:rsidRDefault="00D658DC" w:rsidP="00D658DC">
      <w:pPr>
        <w:ind w:firstLine="480"/>
      </w:pPr>
      <w:r>
        <w:t>This page shows network and wireless information.</w:t>
      </w:r>
    </w:p>
    <w:tbl>
      <w:tblPr>
        <w:tblStyle w:val="ab"/>
        <w:tblW w:w="0" w:type="auto"/>
        <w:jc w:val="right"/>
        <w:tblLook w:val="04A0" w:firstRow="1" w:lastRow="0" w:firstColumn="1" w:lastColumn="0" w:noHBand="0" w:noVBand="1"/>
      </w:tblPr>
      <w:tblGrid>
        <w:gridCol w:w="4181"/>
        <w:gridCol w:w="4181"/>
      </w:tblGrid>
      <w:tr w:rsidR="00D658DC" w:rsidTr="00840ED9">
        <w:trPr>
          <w:jc w:val="right"/>
        </w:trPr>
        <w:tc>
          <w:tcPr>
            <w:tcW w:w="4181" w:type="dxa"/>
          </w:tcPr>
          <w:p w:rsidR="00D658DC" w:rsidRPr="00A002C1" w:rsidRDefault="00D658DC" w:rsidP="00D658DC">
            <w:pPr>
              <w:rPr>
                <w:b/>
              </w:rPr>
            </w:pPr>
            <w:proofErr w:type="spellStart"/>
            <w:r w:rsidRPr="00A002C1">
              <w:rPr>
                <w:b/>
              </w:rPr>
              <w:t>Wifi</w:t>
            </w:r>
            <w:proofErr w:type="spellEnd"/>
            <w:r w:rsidRPr="00A002C1">
              <w:rPr>
                <w:b/>
              </w:rPr>
              <w:t xml:space="preserve"> mode</w:t>
            </w:r>
          </w:p>
        </w:tc>
        <w:tc>
          <w:tcPr>
            <w:tcW w:w="4181" w:type="dxa"/>
          </w:tcPr>
          <w:p w:rsidR="00D658DC" w:rsidRDefault="00D658DC" w:rsidP="00D658DC">
            <w:r>
              <w:t>A</w:t>
            </w:r>
            <w:r>
              <w:rPr>
                <w:rFonts w:hint="eastAsia"/>
              </w:rPr>
              <w:t>P</w:t>
            </w:r>
            <w:r>
              <w:t xml:space="preserve"> or STA</w:t>
            </w:r>
          </w:p>
        </w:tc>
      </w:tr>
      <w:tr w:rsidR="00D658DC" w:rsidTr="00840ED9">
        <w:trPr>
          <w:jc w:val="right"/>
        </w:trPr>
        <w:tc>
          <w:tcPr>
            <w:tcW w:w="4181" w:type="dxa"/>
          </w:tcPr>
          <w:p w:rsidR="00D658DC" w:rsidRPr="00A002C1" w:rsidRDefault="00D658DC" w:rsidP="00D658DC">
            <w:pPr>
              <w:rPr>
                <w:b/>
              </w:rPr>
            </w:pPr>
            <w:r w:rsidRPr="00A002C1">
              <w:rPr>
                <w:b/>
              </w:rPr>
              <w:t>SSID</w:t>
            </w:r>
          </w:p>
        </w:tc>
        <w:tc>
          <w:tcPr>
            <w:tcW w:w="4181" w:type="dxa"/>
          </w:tcPr>
          <w:p w:rsidR="00D658DC" w:rsidRDefault="00D658DC" w:rsidP="00D658DC">
            <w:r>
              <w:t>A</w:t>
            </w:r>
            <w:r>
              <w:rPr>
                <w:rFonts w:hint="eastAsia"/>
              </w:rPr>
              <w:t>P</w:t>
            </w:r>
            <w:r>
              <w:t>’</w:t>
            </w:r>
            <w:r>
              <w:rPr>
                <w:rFonts w:hint="eastAsia"/>
              </w:rPr>
              <w:t>s</w:t>
            </w:r>
            <w:r>
              <w:t xml:space="preserve"> </w:t>
            </w:r>
            <w:r>
              <w:rPr>
                <w:rFonts w:hint="eastAsia"/>
              </w:rPr>
              <w:t>SSID</w:t>
            </w:r>
          </w:p>
        </w:tc>
      </w:tr>
      <w:tr w:rsidR="00D658DC" w:rsidTr="00840ED9">
        <w:trPr>
          <w:jc w:val="right"/>
        </w:trPr>
        <w:tc>
          <w:tcPr>
            <w:tcW w:w="4181" w:type="dxa"/>
          </w:tcPr>
          <w:p w:rsidR="00D658DC" w:rsidRPr="00A002C1" w:rsidRDefault="00D658DC" w:rsidP="00D658DC">
            <w:pPr>
              <w:rPr>
                <w:b/>
              </w:rPr>
            </w:pPr>
            <w:r w:rsidRPr="00A002C1">
              <w:rPr>
                <w:b/>
              </w:rPr>
              <w:t>Encrypt</w:t>
            </w:r>
          </w:p>
        </w:tc>
        <w:tc>
          <w:tcPr>
            <w:tcW w:w="4181" w:type="dxa"/>
          </w:tcPr>
          <w:p w:rsidR="00D658DC" w:rsidRDefault="00A002C1" w:rsidP="00A002C1">
            <w:r>
              <w:rPr>
                <w:rFonts w:hint="eastAsia"/>
              </w:rPr>
              <w:t>OPEN</w:t>
            </w:r>
            <w:r>
              <w:t>/</w:t>
            </w:r>
            <w:r>
              <w:rPr>
                <w:rFonts w:hint="eastAsia"/>
              </w:rPr>
              <w:t>WEP</w:t>
            </w:r>
            <w:r w:rsidR="00D658DC">
              <w:t>/</w:t>
            </w:r>
            <w:r>
              <w:rPr>
                <w:rFonts w:hint="eastAsia"/>
              </w:rPr>
              <w:t>WPA</w:t>
            </w:r>
            <w:r w:rsidR="00D658DC">
              <w:t>/</w:t>
            </w:r>
            <w:r>
              <w:rPr>
                <w:rFonts w:hint="eastAsia"/>
              </w:rPr>
              <w:t>WPA</w:t>
            </w:r>
            <w:r w:rsidR="00D658DC">
              <w:t>2</w:t>
            </w:r>
          </w:p>
        </w:tc>
      </w:tr>
      <w:tr w:rsidR="00D658DC" w:rsidTr="00840ED9">
        <w:trPr>
          <w:jc w:val="right"/>
        </w:trPr>
        <w:tc>
          <w:tcPr>
            <w:tcW w:w="4181" w:type="dxa"/>
          </w:tcPr>
          <w:p w:rsidR="00D658DC" w:rsidRPr="00A002C1" w:rsidRDefault="00D658DC" w:rsidP="00D658DC">
            <w:pPr>
              <w:rPr>
                <w:b/>
              </w:rPr>
            </w:pPr>
            <w:r w:rsidRPr="00A002C1">
              <w:rPr>
                <w:b/>
              </w:rPr>
              <w:t>I</w:t>
            </w:r>
            <w:r w:rsidRPr="00A002C1">
              <w:rPr>
                <w:rFonts w:hint="eastAsia"/>
                <w:b/>
              </w:rPr>
              <w:t>P</w:t>
            </w:r>
            <w:r w:rsidRPr="00A002C1">
              <w:rPr>
                <w:b/>
              </w:rPr>
              <w:t xml:space="preserve"> mode</w:t>
            </w:r>
          </w:p>
        </w:tc>
        <w:tc>
          <w:tcPr>
            <w:tcW w:w="4181" w:type="dxa"/>
          </w:tcPr>
          <w:p w:rsidR="00D658DC" w:rsidRDefault="00D658DC" w:rsidP="00D658DC">
            <w:r>
              <w:rPr>
                <w:rFonts w:hint="eastAsia"/>
              </w:rPr>
              <w:t>DHCP</w:t>
            </w:r>
            <w:r>
              <w:t xml:space="preserve"> client</w:t>
            </w:r>
            <w:r>
              <w:rPr>
                <w:rFonts w:hint="eastAsia"/>
              </w:rPr>
              <w:t xml:space="preserve"> /</w:t>
            </w:r>
            <w:r>
              <w:t xml:space="preserve"> </w:t>
            </w:r>
            <w:r>
              <w:rPr>
                <w:rFonts w:hint="eastAsia"/>
              </w:rPr>
              <w:t>DHCP</w:t>
            </w:r>
            <w:r>
              <w:t xml:space="preserve"> server </w:t>
            </w:r>
            <w:r>
              <w:rPr>
                <w:rFonts w:hint="eastAsia"/>
              </w:rPr>
              <w:t>/</w:t>
            </w:r>
            <w:r>
              <w:t xml:space="preserve"> Static </w:t>
            </w:r>
            <w:r>
              <w:rPr>
                <w:rFonts w:hint="eastAsia"/>
              </w:rPr>
              <w:t>IP</w:t>
            </w:r>
          </w:p>
        </w:tc>
      </w:tr>
      <w:tr w:rsidR="00D658DC" w:rsidTr="00840ED9">
        <w:trPr>
          <w:jc w:val="right"/>
        </w:trPr>
        <w:tc>
          <w:tcPr>
            <w:tcW w:w="4181" w:type="dxa"/>
          </w:tcPr>
          <w:p w:rsidR="00D658DC" w:rsidRPr="00A002C1" w:rsidRDefault="00F16E54" w:rsidP="00D658DC">
            <w:pPr>
              <w:rPr>
                <w:b/>
              </w:rPr>
            </w:pPr>
            <w:r w:rsidRPr="00A002C1">
              <w:rPr>
                <w:rFonts w:hint="eastAsia"/>
                <w:b/>
              </w:rPr>
              <w:t>IP</w:t>
            </w:r>
          </w:p>
        </w:tc>
        <w:tc>
          <w:tcPr>
            <w:tcW w:w="4181" w:type="dxa"/>
          </w:tcPr>
          <w:p w:rsidR="00D658DC" w:rsidRDefault="00F16E54" w:rsidP="00D658DC">
            <w:r>
              <w:rPr>
                <w:rFonts w:hint="eastAsia"/>
              </w:rPr>
              <w:t>IP</w:t>
            </w:r>
            <w:r>
              <w:t xml:space="preserve"> address</w:t>
            </w:r>
          </w:p>
        </w:tc>
      </w:tr>
      <w:tr w:rsidR="00D658DC" w:rsidTr="00840ED9">
        <w:trPr>
          <w:jc w:val="right"/>
        </w:trPr>
        <w:tc>
          <w:tcPr>
            <w:tcW w:w="4181" w:type="dxa"/>
          </w:tcPr>
          <w:p w:rsidR="00D658DC" w:rsidRPr="00A002C1" w:rsidRDefault="00F16E54" w:rsidP="00D658DC">
            <w:pPr>
              <w:rPr>
                <w:b/>
              </w:rPr>
            </w:pPr>
            <w:r w:rsidRPr="00A002C1">
              <w:rPr>
                <w:rFonts w:hint="eastAsia"/>
                <w:b/>
              </w:rPr>
              <w:t>Mask</w:t>
            </w:r>
          </w:p>
        </w:tc>
        <w:tc>
          <w:tcPr>
            <w:tcW w:w="4181" w:type="dxa"/>
          </w:tcPr>
          <w:p w:rsidR="00D658DC" w:rsidRDefault="00F16E54" w:rsidP="00D658DC">
            <w:r>
              <w:rPr>
                <w:rFonts w:hint="eastAsia"/>
              </w:rPr>
              <w:t>IP</w:t>
            </w:r>
            <w:r>
              <w:t xml:space="preserve"> mask</w:t>
            </w:r>
          </w:p>
        </w:tc>
      </w:tr>
      <w:tr w:rsidR="00D658DC" w:rsidTr="00840ED9">
        <w:trPr>
          <w:jc w:val="right"/>
        </w:trPr>
        <w:tc>
          <w:tcPr>
            <w:tcW w:w="4181" w:type="dxa"/>
          </w:tcPr>
          <w:p w:rsidR="00D658DC" w:rsidRPr="00A002C1" w:rsidRDefault="00F16E54" w:rsidP="00D658DC">
            <w:pPr>
              <w:rPr>
                <w:b/>
              </w:rPr>
            </w:pPr>
            <w:r w:rsidRPr="00A002C1">
              <w:rPr>
                <w:b/>
              </w:rPr>
              <w:t>Gateway</w:t>
            </w:r>
          </w:p>
        </w:tc>
        <w:tc>
          <w:tcPr>
            <w:tcW w:w="4181" w:type="dxa"/>
          </w:tcPr>
          <w:p w:rsidR="00D658DC" w:rsidRDefault="00F16E54" w:rsidP="00D658DC">
            <w:r>
              <w:rPr>
                <w:rFonts w:hint="eastAsia"/>
              </w:rPr>
              <w:t>IP</w:t>
            </w:r>
            <w:r>
              <w:t xml:space="preserve"> gateway</w:t>
            </w:r>
          </w:p>
        </w:tc>
      </w:tr>
    </w:tbl>
    <w:p w:rsidR="00963A0A" w:rsidRDefault="00963A0A" w:rsidP="00963A0A"/>
    <w:p w:rsidR="00963A0A" w:rsidRPr="00D47505" w:rsidRDefault="00963A0A" w:rsidP="00D47505">
      <w:pPr>
        <w:pStyle w:val="4"/>
        <w:ind w:firstLine="480"/>
        <w:rPr>
          <w:sz w:val="28"/>
          <w:szCs w:val="28"/>
        </w:rPr>
      </w:pPr>
      <w:r w:rsidRPr="00C10EA7">
        <w:rPr>
          <w:b/>
          <w:sz w:val="28"/>
          <w:szCs w:val="28"/>
          <w:u w:val="single"/>
        </w:rPr>
        <w:lastRenderedPageBreak/>
        <w:t>W</w:t>
      </w:r>
      <w:r w:rsidRPr="00C10EA7">
        <w:rPr>
          <w:rFonts w:hint="eastAsia"/>
          <w:b/>
          <w:sz w:val="28"/>
          <w:szCs w:val="28"/>
          <w:u w:val="single"/>
        </w:rPr>
        <w:t xml:space="preserve">ireless </w:t>
      </w:r>
      <w:r w:rsidRPr="00C10EA7">
        <w:rPr>
          <w:b/>
          <w:sz w:val="28"/>
          <w:szCs w:val="28"/>
          <w:u w:val="single"/>
        </w:rPr>
        <w:t>setting</w:t>
      </w:r>
      <w:r w:rsidR="00840ED9">
        <w:rPr>
          <w:noProof/>
        </w:rPr>
        <w:drawing>
          <wp:inline distT="0" distB="0" distL="0" distR="0" wp14:anchorId="343F6DFF" wp14:editId="006B9806">
            <wp:extent cx="3995875" cy="2038348"/>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7116" cy="2038981"/>
                    </a:xfrm>
                    <a:prstGeom prst="rect">
                      <a:avLst/>
                    </a:prstGeom>
                  </pic:spPr>
                </pic:pic>
              </a:graphicData>
            </a:graphic>
          </wp:inline>
        </w:drawing>
      </w:r>
    </w:p>
    <w:p w:rsidR="00963A0A" w:rsidRDefault="00963A0A" w:rsidP="00871036">
      <w:pPr>
        <w:pStyle w:val="a9"/>
        <w:numPr>
          <w:ilvl w:val="0"/>
          <w:numId w:val="33"/>
        </w:numPr>
        <w:ind w:leftChars="250" w:left="960"/>
        <w:jc w:val="both"/>
        <w:outlineLvl w:val="4"/>
      </w:pPr>
      <w:r>
        <w:rPr>
          <w:rFonts w:hint="eastAsia"/>
        </w:rPr>
        <w:t>AP mode</w:t>
      </w:r>
    </w:p>
    <w:p w:rsidR="00963A0A" w:rsidRDefault="007F72BD" w:rsidP="005F7AB3">
      <w:pPr>
        <w:pStyle w:val="a9"/>
        <w:ind w:leftChars="300" w:left="720" w:firstLine="240"/>
      </w:pPr>
      <w:r>
        <w:rPr>
          <w:rFonts w:hint="eastAsia"/>
        </w:rPr>
        <w:t>Us</w:t>
      </w:r>
      <w:r w:rsidR="00963A0A">
        <w:t>er can set AP mode, SSID, open encrypt, chann</w:t>
      </w:r>
      <w:r w:rsidR="004E13D3">
        <w:t xml:space="preserve">el. </w:t>
      </w:r>
    </w:p>
    <w:p w:rsidR="00871036" w:rsidRDefault="00963A0A" w:rsidP="005F7AB3">
      <w:pPr>
        <w:pStyle w:val="a9"/>
        <w:ind w:leftChars="400" w:left="960"/>
      </w:pPr>
      <w:r>
        <w:t xml:space="preserve">Note: </w:t>
      </w:r>
    </w:p>
    <w:p w:rsidR="00963A0A" w:rsidRDefault="00871036" w:rsidP="005F7AB3">
      <w:pPr>
        <w:pStyle w:val="a9"/>
        <w:ind w:leftChars="400" w:left="960"/>
      </w:pPr>
      <w:r>
        <w:rPr>
          <w:rFonts w:hint="eastAsia"/>
        </w:rPr>
        <w:t>In</w:t>
      </w:r>
      <w:r w:rsidR="00963A0A">
        <w:t xml:space="preserve"> AP mode, it can only support </w:t>
      </w:r>
      <w:r w:rsidR="004E13D3">
        <w:t>“</w:t>
      </w:r>
      <w:r w:rsidR="00963A0A">
        <w:t>open</w:t>
      </w:r>
      <w:r w:rsidR="004E13D3">
        <w:t>”</w:t>
      </w:r>
      <w:r w:rsidR="00963A0A">
        <w:t xml:space="preserve"> </w:t>
      </w:r>
      <w:r w:rsidR="004E13D3">
        <w:rPr>
          <w:rFonts w:hint="eastAsia"/>
        </w:rPr>
        <w:t xml:space="preserve">and </w:t>
      </w:r>
      <w:r w:rsidR="004E13D3">
        <w:t>“</w:t>
      </w:r>
      <w:r w:rsidR="004E13D3">
        <w:rPr>
          <w:rFonts w:hint="eastAsia"/>
        </w:rPr>
        <w:t>WEP</w:t>
      </w:r>
      <w:r w:rsidR="004E13D3">
        <w:t>”</w:t>
      </w:r>
      <w:r w:rsidR="004E13D3">
        <w:rPr>
          <w:rFonts w:hint="eastAsia"/>
        </w:rPr>
        <w:t xml:space="preserve"> </w:t>
      </w:r>
      <w:r w:rsidR="00963A0A">
        <w:t>encrypt mode, and AP list table is blank.</w:t>
      </w:r>
    </w:p>
    <w:p w:rsidR="00963A0A" w:rsidRDefault="00963A0A" w:rsidP="00A145C6">
      <w:pPr>
        <w:pStyle w:val="a9"/>
        <w:jc w:val="center"/>
      </w:pPr>
    </w:p>
    <w:p w:rsidR="00963A0A" w:rsidRDefault="00840ED9" w:rsidP="00C10EA7">
      <w:r>
        <w:rPr>
          <w:noProof/>
        </w:rPr>
        <w:drawing>
          <wp:inline distT="0" distB="0" distL="0" distR="0" wp14:anchorId="687C0BEE" wp14:editId="79E298E0">
            <wp:extent cx="3843806" cy="2219930"/>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233" cy="2220754"/>
                    </a:xfrm>
                    <a:prstGeom prst="rect">
                      <a:avLst/>
                    </a:prstGeom>
                  </pic:spPr>
                </pic:pic>
              </a:graphicData>
            </a:graphic>
          </wp:inline>
        </w:drawing>
      </w:r>
    </w:p>
    <w:p w:rsidR="00963A0A" w:rsidRDefault="00963A0A" w:rsidP="00871036">
      <w:pPr>
        <w:pStyle w:val="a9"/>
        <w:numPr>
          <w:ilvl w:val="0"/>
          <w:numId w:val="33"/>
        </w:numPr>
        <w:ind w:leftChars="250" w:left="960"/>
        <w:jc w:val="both"/>
        <w:outlineLvl w:val="4"/>
      </w:pPr>
      <w:r>
        <w:t>STA</w:t>
      </w:r>
      <w:r>
        <w:rPr>
          <w:rFonts w:hint="eastAsia"/>
        </w:rPr>
        <w:t xml:space="preserve"> mode</w:t>
      </w:r>
    </w:p>
    <w:p w:rsidR="00963A0A" w:rsidRDefault="00963A0A" w:rsidP="007F72BD">
      <w:pPr>
        <w:pStyle w:val="a9"/>
        <w:ind w:leftChars="400" w:left="960"/>
      </w:pPr>
      <w:r>
        <w:t>User can set STA mode, join AP SSID, encrypt mode, password. Channel can’t be set.</w:t>
      </w:r>
      <w:r w:rsidR="005F7AB3">
        <w:rPr>
          <w:rFonts w:hint="eastAsia"/>
        </w:rPr>
        <w:t xml:space="preserve"> </w:t>
      </w:r>
      <w:r>
        <w:t>I</w:t>
      </w:r>
      <w:r w:rsidR="00AA24D8">
        <w:rPr>
          <w:rFonts w:hint="eastAsia"/>
        </w:rPr>
        <w:t>n addition, the left area is AP</w:t>
      </w:r>
      <w:r>
        <w:rPr>
          <w:rFonts w:hint="eastAsia"/>
        </w:rPr>
        <w:t xml:space="preserve"> list</w:t>
      </w:r>
      <w:r w:rsidR="005F7AB3">
        <w:t xml:space="preserve"> table which is scanned</w:t>
      </w:r>
      <w:r>
        <w:t xml:space="preserve">, </w:t>
      </w:r>
      <w:r w:rsidR="005F7AB3">
        <w:t xml:space="preserve">and user can also scan manual </w:t>
      </w:r>
      <w:r w:rsidR="005F7AB3">
        <w:rPr>
          <w:rFonts w:hint="eastAsia"/>
        </w:rPr>
        <w:t>on</w:t>
      </w:r>
      <w:r>
        <w:t xml:space="preserve"> this page.</w:t>
      </w:r>
    </w:p>
    <w:p w:rsidR="005F7AB3" w:rsidRDefault="00963A0A" w:rsidP="007F72BD">
      <w:pPr>
        <w:pStyle w:val="a9"/>
        <w:ind w:leftChars="400" w:left="960"/>
      </w:pPr>
      <w:r>
        <w:t xml:space="preserve">Note: </w:t>
      </w:r>
    </w:p>
    <w:p w:rsidR="00963A0A" w:rsidRDefault="00963A0A" w:rsidP="007F72BD">
      <w:pPr>
        <w:pStyle w:val="a9"/>
        <w:ind w:leftChars="400" w:left="960"/>
      </w:pPr>
      <w:r>
        <w:t xml:space="preserve">AP mode </w:t>
      </w:r>
      <w:r w:rsidR="005F7AB3">
        <w:t xml:space="preserve">-&gt; STA mode, user need wait </w:t>
      </w:r>
      <w:r w:rsidR="005F7AB3">
        <w:rPr>
          <w:rFonts w:hint="eastAsia"/>
        </w:rPr>
        <w:t>a</w:t>
      </w:r>
      <w:r w:rsidR="005F7AB3">
        <w:t xml:space="preserve"> second</w:t>
      </w:r>
      <w:r>
        <w:t xml:space="preserve"> because the </w:t>
      </w:r>
      <w:r w:rsidR="00677834">
        <w:t>device need</w:t>
      </w:r>
      <w:r w:rsidR="00677834">
        <w:rPr>
          <w:rFonts w:hint="eastAsia"/>
        </w:rPr>
        <w:t>s</w:t>
      </w:r>
      <w:r>
        <w:t xml:space="preserve"> </w:t>
      </w:r>
      <w:r w:rsidR="005F7AB3">
        <w:rPr>
          <w:rFonts w:hint="eastAsia"/>
        </w:rPr>
        <w:t xml:space="preserve">to </w:t>
      </w:r>
      <w:r>
        <w:t xml:space="preserve">do </w:t>
      </w:r>
      <w:r w:rsidR="00304E90">
        <w:rPr>
          <w:rFonts w:hint="eastAsia"/>
        </w:rPr>
        <w:t>AP</w:t>
      </w:r>
      <w:r w:rsidR="00677834">
        <w:t xml:space="preserve"> list scanning for </w:t>
      </w:r>
      <w:r w:rsidR="00677834">
        <w:rPr>
          <w:rFonts w:hint="eastAsia"/>
        </w:rPr>
        <w:t>a while</w:t>
      </w:r>
      <w:r>
        <w:t>.</w:t>
      </w:r>
    </w:p>
    <w:p w:rsidR="00963A0A" w:rsidRPr="00677834" w:rsidRDefault="00963A0A" w:rsidP="00963A0A">
      <w:pPr>
        <w:pStyle w:val="a9"/>
      </w:pPr>
    </w:p>
    <w:p w:rsidR="00963A0A" w:rsidRDefault="00963A0A" w:rsidP="00963A0A">
      <w:pPr>
        <w:pStyle w:val="a9"/>
      </w:pPr>
    </w:p>
    <w:p w:rsidR="00963A0A" w:rsidRDefault="00963A0A" w:rsidP="00A145C6">
      <w:pPr>
        <w:pStyle w:val="a9"/>
        <w:jc w:val="center"/>
      </w:pPr>
    </w:p>
    <w:p w:rsidR="00963A0A" w:rsidRPr="00D47505" w:rsidRDefault="00963A0A" w:rsidP="00D47505">
      <w:pPr>
        <w:pStyle w:val="4"/>
        <w:ind w:firstLine="480"/>
        <w:rPr>
          <w:sz w:val="28"/>
          <w:szCs w:val="28"/>
        </w:rPr>
      </w:pPr>
      <w:r w:rsidRPr="00C10EA7">
        <w:rPr>
          <w:b/>
          <w:sz w:val="28"/>
          <w:szCs w:val="28"/>
          <w:u w:val="single"/>
        </w:rPr>
        <w:lastRenderedPageBreak/>
        <w:t>Network setting</w:t>
      </w:r>
      <w:r w:rsidR="00840ED9">
        <w:rPr>
          <w:noProof/>
        </w:rPr>
        <w:drawing>
          <wp:inline distT="0" distB="0" distL="0" distR="0" wp14:anchorId="49DC3553" wp14:editId="1FF689CB">
            <wp:extent cx="5274310" cy="18707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0710"/>
                    </a:xfrm>
                    <a:prstGeom prst="rect">
                      <a:avLst/>
                    </a:prstGeom>
                  </pic:spPr>
                </pic:pic>
              </a:graphicData>
            </a:graphic>
          </wp:inline>
        </w:drawing>
      </w:r>
    </w:p>
    <w:p w:rsidR="00963A0A" w:rsidRDefault="00963A0A" w:rsidP="00840ED9">
      <w:pPr>
        <w:ind w:left="480"/>
      </w:pPr>
      <w:r>
        <w:rPr>
          <w:rFonts w:hint="eastAsia"/>
        </w:rPr>
        <w:t xml:space="preserve">This page </w:t>
      </w:r>
      <w:proofErr w:type="gramStart"/>
      <w:r>
        <w:rPr>
          <w:rFonts w:hint="eastAsia"/>
        </w:rPr>
        <w:t>show</w:t>
      </w:r>
      <w:proofErr w:type="gramEnd"/>
      <w:r>
        <w:t xml:space="preserve"> the </w:t>
      </w:r>
      <w:r w:rsidR="00956E06">
        <w:t xml:space="preserve">network information, included </w:t>
      </w:r>
      <w:r w:rsidR="00956E06">
        <w:rPr>
          <w:rFonts w:hint="eastAsia"/>
        </w:rPr>
        <w:t>IP</w:t>
      </w:r>
      <w:r>
        <w:t xml:space="preserve"> mode (</w:t>
      </w:r>
      <w:r w:rsidR="00956E06">
        <w:rPr>
          <w:rFonts w:hint="eastAsia"/>
        </w:rPr>
        <w:t>DHCP</w:t>
      </w:r>
      <w:r>
        <w:t xml:space="preserve"> client/server, </w:t>
      </w:r>
      <w:r w:rsidR="00956E06">
        <w:t xml:space="preserve">Static), </w:t>
      </w:r>
      <w:r w:rsidR="00956E06">
        <w:rPr>
          <w:rFonts w:hint="eastAsia"/>
        </w:rPr>
        <w:t>IP</w:t>
      </w:r>
      <w:r>
        <w:t xml:space="preserve"> mask, and gateway.</w:t>
      </w:r>
      <w:r>
        <w:rPr>
          <w:rFonts w:hint="eastAsia"/>
        </w:rPr>
        <w:t xml:space="preserve"> </w:t>
      </w:r>
    </w:p>
    <w:p w:rsidR="00963A0A" w:rsidRDefault="00963A0A" w:rsidP="00A145C6">
      <w:pPr>
        <w:pStyle w:val="a9"/>
        <w:jc w:val="center"/>
      </w:pPr>
    </w:p>
    <w:p w:rsidR="00963A0A" w:rsidRDefault="00963A0A" w:rsidP="00963A0A">
      <w:pPr>
        <w:pStyle w:val="a9"/>
      </w:pPr>
    </w:p>
    <w:p w:rsidR="00963A0A" w:rsidRPr="00C10EA7" w:rsidRDefault="00963A0A" w:rsidP="00327DEE">
      <w:pPr>
        <w:pStyle w:val="4"/>
        <w:ind w:firstLine="480"/>
        <w:rPr>
          <w:b/>
          <w:sz w:val="28"/>
          <w:szCs w:val="28"/>
          <w:u w:val="single"/>
        </w:rPr>
      </w:pPr>
      <w:r w:rsidRPr="00C10EA7">
        <w:rPr>
          <w:b/>
          <w:sz w:val="28"/>
          <w:szCs w:val="28"/>
          <w:u w:val="single"/>
        </w:rPr>
        <w:t>System setting</w:t>
      </w:r>
    </w:p>
    <w:p w:rsidR="00963A0A" w:rsidRDefault="00963A0A" w:rsidP="00A145C6">
      <w:pPr>
        <w:pStyle w:val="a9"/>
        <w:jc w:val="center"/>
      </w:pPr>
      <w:r>
        <w:rPr>
          <w:noProof/>
        </w:rPr>
        <w:drawing>
          <wp:inline distT="0" distB="0" distL="0" distR="0" wp14:anchorId="31A033D3" wp14:editId="69F0E32B">
            <wp:extent cx="3745328" cy="607838"/>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7377" cy="609793"/>
                    </a:xfrm>
                    <a:prstGeom prst="rect">
                      <a:avLst/>
                    </a:prstGeom>
                  </pic:spPr>
                </pic:pic>
              </a:graphicData>
            </a:graphic>
          </wp:inline>
        </w:drawing>
      </w:r>
    </w:p>
    <w:p w:rsidR="00840ED9" w:rsidRDefault="00840ED9" w:rsidP="00840ED9">
      <w:pPr>
        <w:ind w:firstLine="480"/>
      </w:pPr>
      <w:r>
        <w:t>This function page shows nothing temporarily.</w:t>
      </w:r>
    </w:p>
    <w:p w:rsidR="00963A0A" w:rsidRPr="00840ED9" w:rsidRDefault="00963A0A" w:rsidP="00963A0A">
      <w:pPr>
        <w:pStyle w:val="a9"/>
      </w:pPr>
    </w:p>
    <w:p w:rsidR="00963A0A" w:rsidRDefault="00963A0A" w:rsidP="00963A0A">
      <w:pPr>
        <w:ind w:left="1276"/>
        <w:jc w:val="both"/>
        <w:rPr>
          <w:b/>
        </w:rPr>
      </w:pPr>
    </w:p>
    <w:p w:rsidR="00963A0A" w:rsidRDefault="00963A0A" w:rsidP="00963A0A">
      <w:pPr>
        <w:jc w:val="both"/>
        <w:rPr>
          <w:b/>
        </w:rPr>
      </w:pPr>
    </w:p>
    <w:p w:rsidR="00963A0A" w:rsidRPr="00963A0A" w:rsidRDefault="00963A0A" w:rsidP="00963A0A">
      <w:pPr>
        <w:jc w:val="both"/>
        <w:rPr>
          <w:b/>
        </w:rPr>
      </w:pPr>
    </w:p>
    <w:p w:rsidR="00FE229C" w:rsidRPr="00A36BA8" w:rsidRDefault="00FE229C" w:rsidP="005D7588">
      <w:pPr>
        <w:pStyle w:val="a9"/>
        <w:numPr>
          <w:ilvl w:val="3"/>
          <w:numId w:val="17"/>
        </w:numPr>
        <w:ind w:leftChars="0" w:left="1985" w:hanging="709"/>
        <w:jc w:val="both"/>
        <w:outlineLvl w:val="2"/>
        <w:rPr>
          <w:b/>
          <w:sz w:val="28"/>
          <w:szCs w:val="28"/>
        </w:rPr>
      </w:pPr>
      <w:bookmarkStart w:id="16" w:name="_Toc440892356"/>
      <w:r w:rsidRPr="00A36BA8">
        <w:rPr>
          <w:rFonts w:hint="eastAsia"/>
          <w:b/>
          <w:sz w:val="28"/>
          <w:szCs w:val="28"/>
        </w:rPr>
        <w:t>iperf3</w:t>
      </w:r>
      <w:bookmarkEnd w:id="16"/>
    </w:p>
    <w:p w:rsidR="00C71F6B" w:rsidRPr="00956816" w:rsidRDefault="00C71F6B" w:rsidP="00A36BA8">
      <w:pPr>
        <w:ind w:left="796" w:firstLine="480"/>
        <w:jc w:val="both"/>
      </w:pPr>
      <w:r w:rsidRPr="00956816">
        <w:t>Description:</w:t>
      </w:r>
      <w:r w:rsidRPr="00956816">
        <w:rPr>
          <w:rFonts w:hint="eastAsia"/>
        </w:rPr>
        <w:t xml:space="preserve"> </w:t>
      </w:r>
    </w:p>
    <w:p w:rsidR="00C71F6B" w:rsidRPr="00956816" w:rsidRDefault="00C71F6B" w:rsidP="008849D1">
      <w:pPr>
        <w:ind w:leftChars="600" w:left="1440" w:firstLine="480"/>
        <w:jc w:val="both"/>
      </w:pPr>
      <w:r w:rsidRPr="00956816">
        <w:t>iperf3</w:t>
      </w:r>
      <w:r w:rsidR="00195D29" w:rsidRPr="00956816">
        <w:rPr>
          <w:rFonts w:hint="eastAsia"/>
        </w:rPr>
        <w:t xml:space="preserve"> is</w:t>
      </w:r>
      <w:r w:rsidRPr="00956816">
        <w:t xml:space="preserve"> </w:t>
      </w:r>
      <w:r w:rsidR="00195D29" w:rsidRPr="00956816">
        <w:rPr>
          <w:rFonts w:hint="eastAsia"/>
        </w:rPr>
        <w:t>a</w:t>
      </w:r>
      <w:r w:rsidRPr="00956816">
        <w:t xml:space="preserve"> TCP and UDP netwo</w:t>
      </w:r>
      <w:r w:rsidR="00195D29" w:rsidRPr="00956816">
        <w:t xml:space="preserve">rk bandwidth measurement tool. </w:t>
      </w:r>
      <w:r w:rsidR="003A00E6">
        <w:rPr>
          <w:rFonts w:hint="eastAsia"/>
        </w:rPr>
        <w:t>i</w:t>
      </w:r>
      <w:r w:rsidRPr="00956816">
        <w:t>perf</w:t>
      </w:r>
      <w:r w:rsidR="00195D29" w:rsidRPr="00956816">
        <w:rPr>
          <w:rFonts w:hint="eastAsia"/>
        </w:rPr>
        <w:t>3</w:t>
      </w:r>
      <w:r w:rsidRPr="00956816">
        <w:t xml:space="preserve"> </w:t>
      </w:r>
      <w:r w:rsidR="00195D29" w:rsidRPr="00956816">
        <w:rPr>
          <w:rFonts w:hint="eastAsia"/>
        </w:rPr>
        <w:t>could</w:t>
      </w:r>
      <w:r w:rsidR="00195D29" w:rsidRPr="00956816">
        <w:t xml:space="preserve"> measure</w:t>
      </w:r>
      <w:r w:rsidRPr="00956816">
        <w:t xml:space="preserve"> maximum achievable bandwidth on IP networks. It supports tuning of various parameters related to </w:t>
      </w:r>
      <w:r w:rsidR="00195D29" w:rsidRPr="00956816">
        <w:rPr>
          <w:rFonts w:hint="eastAsia"/>
        </w:rPr>
        <w:t xml:space="preserve">different </w:t>
      </w:r>
      <w:r w:rsidRPr="00956816">
        <w:t>timing</w:t>
      </w:r>
      <w:r w:rsidR="00195D29" w:rsidRPr="00956816">
        <w:t>,</w:t>
      </w:r>
      <w:r w:rsidRPr="00956816">
        <w:t xml:space="preserve"> protocols</w:t>
      </w:r>
      <w:r w:rsidR="00195D29" w:rsidRPr="00956816">
        <w:t xml:space="preserve"> and </w:t>
      </w:r>
      <w:r w:rsidR="00153632" w:rsidRPr="00956816">
        <w:t>buffers;</w:t>
      </w:r>
      <w:r w:rsidR="00195D29" w:rsidRPr="00956816">
        <w:rPr>
          <w:rFonts w:hint="eastAsia"/>
        </w:rPr>
        <w:t xml:space="preserve"> </w:t>
      </w:r>
      <w:r w:rsidRPr="00956816">
        <w:t xml:space="preserve">it </w:t>
      </w:r>
      <w:r w:rsidR="00195D29" w:rsidRPr="00956816">
        <w:rPr>
          <w:rFonts w:hint="eastAsia"/>
        </w:rPr>
        <w:t xml:space="preserve">will </w:t>
      </w:r>
      <w:r w:rsidR="00195D29" w:rsidRPr="00956816">
        <w:t>report</w:t>
      </w:r>
      <w:r w:rsidR="00195D29" w:rsidRPr="00956816">
        <w:rPr>
          <w:rFonts w:hint="eastAsia"/>
        </w:rPr>
        <w:t xml:space="preserve"> the </w:t>
      </w:r>
      <w:r w:rsidR="00546F80" w:rsidRPr="00956816">
        <w:rPr>
          <w:rFonts w:hint="eastAsia"/>
        </w:rPr>
        <w:t xml:space="preserve">test </w:t>
      </w:r>
      <w:r w:rsidR="00195D29" w:rsidRPr="00956816">
        <w:rPr>
          <w:rFonts w:hint="eastAsia"/>
        </w:rPr>
        <w:t>result of</w:t>
      </w:r>
      <w:r w:rsidRPr="00956816">
        <w:t xml:space="preserve"> bandw</w:t>
      </w:r>
      <w:r w:rsidR="00153632" w:rsidRPr="00956816">
        <w:t>idth, loss, and other accuracy</w:t>
      </w:r>
      <w:r w:rsidR="00153632" w:rsidRPr="00956816">
        <w:rPr>
          <w:rFonts w:hint="eastAsia"/>
        </w:rPr>
        <w:t xml:space="preserve"> </w:t>
      </w:r>
      <w:r w:rsidR="00153632" w:rsidRPr="00956816">
        <w:t>measurement</w:t>
      </w:r>
      <w:r w:rsidR="00153632" w:rsidRPr="00956816">
        <w:rPr>
          <w:rFonts w:hint="eastAsia"/>
        </w:rPr>
        <w:t xml:space="preserve"> data</w:t>
      </w:r>
      <w:r w:rsidRPr="00956816">
        <w:t>.</w:t>
      </w:r>
      <w:r w:rsidR="00A36BA8">
        <w:rPr>
          <w:rFonts w:hint="eastAsia"/>
        </w:rPr>
        <w:t xml:space="preserve"> </w:t>
      </w:r>
      <w:r w:rsidR="006C621A">
        <w:rPr>
          <w:rFonts w:hint="eastAsia"/>
        </w:rPr>
        <w:t>i</w:t>
      </w:r>
      <w:r w:rsidRPr="00956816">
        <w:t xml:space="preserve">perf3 is based on client/server mode. The parameter “-s” indicates the </w:t>
      </w:r>
      <w:r w:rsidR="003877C9" w:rsidRPr="00956816">
        <w:t>iperf</w:t>
      </w:r>
      <w:r w:rsidR="00956816">
        <w:rPr>
          <w:rFonts w:hint="eastAsia"/>
        </w:rPr>
        <w:t>3</w:t>
      </w:r>
      <w:r w:rsidR="003877C9" w:rsidRPr="00956816">
        <w:t xml:space="preserve"> thread </w:t>
      </w:r>
      <w:r w:rsidR="003877C9" w:rsidRPr="00956816">
        <w:rPr>
          <w:rFonts w:hint="eastAsia"/>
        </w:rPr>
        <w:t>run in</w:t>
      </w:r>
      <w:r w:rsidRPr="00956816">
        <w:t xml:space="preserve"> server </w:t>
      </w:r>
      <w:r w:rsidR="003877C9" w:rsidRPr="00956816">
        <w:rPr>
          <w:rFonts w:hint="eastAsia"/>
        </w:rPr>
        <w:t xml:space="preserve">mode, </w:t>
      </w:r>
      <w:r w:rsidR="003877C9" w:rsidRPr="00956816">
        <w:t>and “-c</w:t>
      </w:r>
      <w:r w:rsidRPr="00956816">
        <w:t xml:space="preserve">” </w:t>
      </w:r>
      <w:r w:rsidR="003877C9" w:rsidRPr="00956816">
        <w:rPr>
          <w:rFonts w:hint="eastAsia"/>
        </w:rPr>
        <w:t>run in</w:t>
      </w:r>
      <w:r w:rsidRPr="00956816">
        <w:t xml:space="preserve"> client</w:t>
      </w:r>
      <w:r w:rsidR="003877C9" w:rsidRPr="00956816">
        <w:rPr>
          <w:rFonts w:hint="eastAsia"/>
        </w:rPr>
        <w:t xml:space="preserve"> mode</w:t>
      </w:r>
      <w:r w:rsidRPr="00956816">
        <w:t xml:space="preserve">. </w:t>
      </w:r>
      <w:r w:rsidR="006C621A">
        <w:rPr>
          <w:rFonts w:hint="eastAsia"/>
        </w:rPr>
        <w:t>i</w:t>
      </w:r>
      <w:r w:rsidR="00685DDA" w:rsidRPr="00956816">
        <w:rPr>
          <w:rFonts w:hint="eastAsia"/>
        </w:rPr>
        <w:t xml:space="preserve">perf3 </w:t>
      </w:r>
      <w:r w:rsidR="00685DDA" w:rsidRPr="00956816">
        <w:t>provide general</w:t>
      </w:r>
      <w:r w:rsidRPr="00956816">
        <w:t xml:space="preserve"> options </w:t>
      </w:r>
      <w:r w:rsidR="00685DDA" w:rsidRPr="00956816">
        <w:rPr>
          <w:rFonts w:hint="eastAsia"/>
        </w:rPr>
        <w:t xml:space="preserve">which </w:t>
      </w:r>
      <w:r w:rsidR="00685DDA" w:rsidRPr="00956816">
        <w:t>c</w:t>
      </w:r>
      <w:r w:rsidR="00685DDA" w:rsidRPr="00956816">
        <w:rPr>
          <w:rFonts w:hint="eastAsia"/>
        </w:rPr>
        <w:t>ould</w:t>
      </w:r>
      <w:r w:rsidRPr="00956816">
        <w:t xml:space="preserve"> be used </w:t>
      </w:r>
      <w:r w:rsidR="00685DDA" w:rsidRPr="00956816">
        <w:rPr>
          <w:rFonts w:hint="eastAsia"/>
        </w:rPr>
        <w:t>in</w:t>
      </w:r>
      <w:r w:rsidR="00685DDA" w:rsidRPr="00956816">
        <w:t xml:space="preserve"> both server</w:t>
      </w:r>
      <w:r w:rsidR="00685DDA" w:rsidRPr="00956816">
        <w:rPr>
          <w:rFonts w:hint="eastAsia"/>
        </w:rPr>
        <w:t xml:space="preserve"> </w:t>
      </w:r>
      <w:r w:rsidRPr="00956816">
        <w:t>and client</w:t>
      </w:r>
      <w:r w:rsidR="00685DDA" w:rsidRPr="00956816">
        <w:rPr>
          <w:rFonts w:hint="eastAsia"/>
        </w:rPr>
        <w:t xml:space="preserve"> mode</w:t>
      </w:r>
      <w:r w:rsidRPr="00956816">
        <w:t xml:space="preserve">, and </w:t>
      </w:r>
      <w:r w:rsidR="00685DDA" w:rsidRPr="00956816">
        <w:rPr>
          <w:rFonts w:hint="eastAsia"/>
        </w:rPr>
        <w:t xml:space="preserve">specific option </w:t>
      </w:r>
      <w:r w:rsidRPr="00956816">
        <w:t xml:space="preserve">for </w:t>
      </w:r>
      <w:r w:rsidR="00685DDA" w:rsidRPr="00956816">
        <w:rPr>
          <w:rFonts w:hint="eastAsia"/>
        </w:rPr>
        <w:t xml:space="preserve">each </w:t>
      </w:r>
      <w:r w:rsidRPr="00956816">
        <w:t xml:space="preserve">server </w:t>
      </w:r>
      <w:r w:rsidR="00685DDA" w:rsidRPr="00956816">
        <w:rPr>
          <w:rFonts w:hint="eastAsia"/>
        </w:rPr>
        <w:t xml:space="preserve">mode </w:t>
      </w:r>
      <w:r w:rsidRPr="00956816">
        <w:t xml:space="preserve">or client </w:t>
      </w:r>
      <w:r w:rsidR="00685DDA" w:rsidRPr="00956816">
        <w:rPr>
          <w:rFonts w:hint="eastAsia"/>
        </w:rPr>
        <w:t xml:space="preserve">mode </w:t>
      </w:r>
      <w:r w:rsidR="00F41B85" w:rsidRPr="00956816">
        <w:t>only. U</w:t>
      </w:r>
      <w:r w:rsidR="00F41B85" w:rsidRPr="00956816">
        <w:rPr>
          <w:rFonts w:hint="eastAsia"/>
        </w:rPr>
        <w:t xml:space="preserve">ser could get more </w:t>
      </w:r>
      <w:r w:rsidR="00F41B85" w:rsidRPr="00956816">
        <w:rPr>
          <w:rFonts w:hint="eastAsia"/>
        </w:rPr>
        <w:lastRenderedPageBreak/>
        <w:t xml:space="preserve">detail in following </w:t>
      </w:r>
      <w:r w:rsidR="0049139E" w:rsidRPr="00956816">
        <w:t>descriptions</w:t>
      </w:r>
      <w:r w:rsidR="00A36BA8">
        <w:rPr>
          <w:rFonts w:hint="eastAsia"/>
        </w:rPr>
        <w:t xml:space="preserve">. </w:t>
      </w:r>
      <w:proofErr w:type="spellStart"/>
      <w:r w:rsidR="001B25DE" w:rsidRPr="00956816">
        <w:rPr>
          <w:rFonts w:hint="eastAsia"/>
        </w:rPr>
        <w:t>iComm</w:t>
      </w:r>
      <w:proofErr w:type="spellEnd"/>
      <w:r w:rsidR="001B25DE" w:rsidRPr="00956816">
        <w:rPr>
          <w:rFonts w:hint="eastAsia"/>
        </w:rPr>
        <w:t xml:space="preserve"> </w:t>
      </w:r>
      <w:r w:rsidR="00DB45B5">
        <w:rPr>
          <w:rFonts w:hint="eastAsia"/>
        </w:rPr>
        <w:t>6030</w:t>
      </w:r>
      <w:r w:rsidR="001B25DE" w:rsidRPr="00956816">
        <w:rPr>
          <w:rFonts w:hint="eastAsia"/>
        </w:rPr>
        <w:t xml:space="preserve"> Wi-Fi module could run two i</w:t>
      </w:r>
      <w:r w:rsidRPr="00956816">
        <w:t xml:space="preserve">perf3 threads </w:t>
      </w:r>
      <w:r w:rsidR="001B25DE" w:rsidRPr="00956816">
        <w:t xml:space="preserve">at </w:t>
      </w:r>
      <w:r w:rsidRPr="00956816">
        <w:t xml:space="preserve">same time, </w:t>
      </w:r>
      <w:r w:rsidR="002A1D5E" w:rsidRPr="00956816">
        <w:t>which c</w:t>
      </w:r>
      <w:r w:rsidR="002A1D5E" w:rsidRPr="00956816">
        <w:rPr>
          <w:rFonts w:hint="eastAsia"/>
        </w:rPr>
        <w:t>ould</w:t>
      </w:r>
      <w:r w:rsidR="005F633D" w:rsidRPr="00956816">
        <w:t xml:space="preserve"> </w:t>
      </w:r>
      <w:r w:rsidR="00A11A01" w:rsidRPr="00956816">
        <w:rPr>
          <w:rFonts w:hint="eastAsia"/>
        </w:rPr>
        <w:t>run</w:t>
      </w:r>
      <w:r w:rsidRPr="00956816">
        <w:t xml:space="preserve"> </w:t>
      </w:r>
      <w:r w:rsidR="00A11A01" w:rsidRPr="00956816">
        <w:rPr>
          <w:rFonts w:hint="eastAsia"/>
        </w:rPr>
        <w:t xml:space="preserve">in </w:t>
      </w:r>
      <w:r w:rsidR="006E2850" w:rsidRPr="00956816">
        <w:t xml:space="preserve">server </w:t>
      </w:r>
      <w:r w:rsidR="00A11A01" w:rsidRPr="00956816">
        <w:rPr>
          <w:rFonts w:hint="eastAsia"/>
        </w:rPr>
        <w:t xml:space="preserve">mode </w:t>
      </w:r>
      <w:r w:rsidR="00C72860" w:rsidRPr="00956816">
        <w:rPr>
          <w:rFonts w:hint="eastAsia"/>
        </w:rPr>
        <w:t>and</w:t>
      </w:r>
      <w:r w:rsidRPr="00956816">
        <w:t xml:space="preserve"> client </w:t>
      </w:r>
      <w:r w:rsidR="00A11A01" w:rsidRPr="00956816">
        <w:rPr>
          <w:rFonts w:hint="eastAsia"/>
        </w:rPr>
        <w:t xml:space="preserve">mode </w:t>
      </w:r>
      <w:r w:rsidRPr="00956816">
        <w:t>separately</w:t>
      </w:r>
      <w:r w:rsidR="00F67BDF" w:rsidRPr="00956816">
        <w:rPr>
          <w:rFonts w:hint="eastAsia"/>
        </w:rPr>
        <w:t xml:space="preserve"> at one</w:t>
      </w:r>
      <w:r w:rsidR="005F633D" w:rsidRPr="00956816">
        <w:rPr>
          <w:rFonts w:hint="eastAsia"/>
        </w:rPr>
        <w:t xml:space="preserve"> time</w:t>
      </w:r>
      <w:r w:rsidR="00410C62" w:rsidRPr="00956816">
        <w:rPr>
          <w:rFonts w:hint="eastAsia"/>
        </w:rPr>
        <w:t xml:space="preserve">, </w:t>
      </w:r>
      <w:r w:rsidR="00410C62" w:rsidRPr="00956816">
        <w:t>especially</w:t>
      </w:r>
      <w:r w:rsidR="00410C62" w:rsidRPr="00956816">
        <w:rPr>
          <w:rFonts w:hint="eastAsia"/>
        </w:rPr>
        <w:t xml:space="preserve"> notice that two </w:t>
      </w:r>
      <w:proofErr w:type="gramStart"/>
      <w:r w:rsidR="00410C62" w:rsidRPr="00956816">
        <w:rPr>
          <w:rFonts w:hint="eastAsia"/>
        </w:rPr>
        <w:t>thread</w:t>
      </w:r>
      <w:proofErr w:type="gramEnd"/>
      <w:r w:rsidR="00410C62" w:rsidRPr="00956816">
        <w:rPr>
          <w:rFonts w:hint="eastAsia"/>
        </w:rPr>
        <w:t xml:space="preserve"> should run in different TCP</w:t>
      </w:r>
      <w:r w:rsidR="00410C62" w:rsidRPr="00956816">
        <w:t>/</w:t>
      </w:r>
      <w:r w:rsidR="00410C62" w:rsidRPr="00956816">
        <w:rPr>
          <w:rFonts w:hint="eastAsia"/>
        </w:rPr>
        <w:t>UDP</w:t>
      </w:r>
      <w:r w:rsidR="00410C62" w:rsidRPr="00956816">
        <w:t xml:space="preserve"> ports via option “-p &lt;port&gt;”</w:t>
      </w:r>
      <w:r w:rsidR="00347D46" w:rsidRPr="00956816">
        <w:t xml:space="preserve">, and </w:t>
      </w:r>
      <w:r w:rsidR="00347D46" w:rsidRPr="00956816">
        <w:rPr>
          <w:rFonts w:hint="eastAsia"/>
        </w:rPr>
        <w:t>b</w:t>
      </w:r>
      <w:r w:rsidRPr="00956816">
        <w:t xml:space="preserve">oth threads </w:t>
      </w:r>
      <w:r w:rsidR="00410C62" w:rsidRPr="00956816">
        <w:rPr>
          <w:rFonts w:hint="eastAsia"/>
        </w:rPr>
        <w:t>could</w:t>
      </w:r>
      <w:r w:rsidRPr="00956816">
        <w:t xml:space="preserve"> be stopped by the command “iperf3 stop”.</w:t>
      </w:r>
      <w:r w:rsidR="008849D1">
        <w:rPr>
          <w:rFonts w:hint="eastAsia"/>
        </w:rPr>
        <w:t xml:space="preserve"> </w:t>
      </w:r>
      <w:r w:rsidR="006C621A">
        <w:rPr>
          <w:rFonts w:hint="eastAsia"/>
        </w:rPr>
        <w:t>i</w:t>
      </w:r>
      <w:r w:rsidR="00821601" w:rsidRPr="00956816">
        <w:t xml:space="preserve">perf3 is NOT backwards compatible with the original </w:t>
      </w:r>
      <w:proofErr w:type="spellStart"/>
      <w:r w:rsidR="00821601" w:rsidRPr="00956816">
        <w:t>iperf</w:t>
      </w:r>
      <w:proofErr w:type="spellEnd"/>
      <w:r w:rsidR="00821601" w:rsidRPr="00956816">
        <w:t>.</w:t>
      </w:r>
    </w:p>
    <w:p w:rsidR="00C71F6B" w:rsidRPr="00BD4D68" w:rsidRDefault="00C71F6B" w:rsidP="00BD4D68">
      <w:pPr>
        <w:pStyle w:val="4"/>
        <w:ind w:firstLine="480"/>
        <w:rPr>
          <w:b/>
          <w:sz w:val="28"/>
          <w:szCs w:val="28"/>
          <w:u w:val="single"/>
        </w:rPr>
      </w:pPr>
      <w:r w:rsidRPr="00BD4D68">
        <w:rPr>
          <w:b/>
          <w:sz w:val="28"/>
          <w:szCs w:val="28"/>
          <w:u w:val="single"/>
        </w:rPr>
        <w:t>I</w:t>
      </w:r>
      <w:r w:rsidRPr="00BD4D68">
        <w:rPr>
          <w:rFonts w:hint="eastAsia"/>
          <w:b/>
          <w:sz w:val="28"/>
          <w:szCs w:val="28"/>
          <w:u w:val="single"/>
        </w:rPr>
        <w:t>perf3</w:t>
      </w:r>
    </w:p>
    <w:tbl>
      <w:tblPr>
        <w:tblStyle w:val="ac"/>
        <w:tblW w:w="0" w:type="auto"/>
        <w:jc w:val="center"/>
        <w:tblLook w:val="04A0" w:firstRow="1" w:lastRow="0" w:firstColumn="1" w:lastColumn="0" w:noHBand="0" w:noVBand="1"/>
      </w:tblPr>
      <w:tblGrid>
        <w:gridCol w:w="3846"/>
        <w:gridCol w:w="3846"/>
      </w:tblGrid>
      <w:tr w:rsidR="00C71F6B" w:rsidTr="00BD4D6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C71F6B" w:rsidRDefault="00C71F6B" w:rsidP="00BD4D68">
            <w:r>
              <w:t>S</w:t>
            </w:r>
            <w:r>
              <w:rPr>
                <w:rFonts w:hint="eastAsia"/>
              </w:rPr>
              <w:t>yntax</w:t>
            </w:r>
          </w:p>
        </w:tc>
        <w:tc>
          <w:tcPr>
            <w:tcW w:w="3846" w:type="dxa"/>
            <w:tcBorders>
              <w:bottom w:val="outset" w:sz="6" w:space="0" w:color="auto"/>
            </w:tcBorders>
          </w:tcPr>
          <w:p w:rsidR="00C71F6B" w:rsidRDefault="00C71F6B" w:rsidP="00BD4D68">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C71F6B" w:rsidRPr="00F84799" w:rsidTr="00BD4D68">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outset" w:sz="6" w:space="0" w:color="auto"/>
            </w:tcBorders>
            <w:shd w:val="clear" w:color="auto" w:fill="FFFFFF" w:themeFill="background1"/>
          </w:tcPr>
          <w:p w:rsidR="00C71F6B" w:rsidRPr="00CC0769" w:rsidRDefault="00CC0769" w:rsidP="00BD4D68">
            <w:pPr>
              <w:rPr>
                <w:rFonts w:ascii="FangSong" w:eastAsiaTheme="minorEastAsia" w:hAnsi="FangSong"/>
                <w:sz w:val="20"/>
                <w:szCs w:val="20"/>
              </w:rPr>
            </w:pPr>
            <w:r>
              <w:rPr>
                <w:rFonts w:hint="eastAsia"/>
                <w:b w:val="0"/>
                <w:i/>
                <w:sz w:val="20"/>
                <w:szCs w:val="20"/>
              </w:rPr>
              <w:t>i</w:t>
            </w:r>
            <w:r w:rsidR="00C71F6B" w:rsidRPr="001A2B0E">
              <w:rPr>
                <w:b w:val="0"/>
                <w:i/>
                <w:sz w:val="20"/>
                <w:szCs w:val="20"/>
              </w:rPr>
              <w:t>perf</w:t>
            </w:r>
            <w:r w:rsidR="00C71F6B">
              <w:rPr>
                <w:b w:val="0"/>
                <w:i/>
                <w:sz w:val="20"/>
                <w:szCs w:val="20"/>
              </w:rPr>
              <w:t>3</w:t>
            </w:r>
            <w:r>
              <w:rPr>
                <w:b w:val="0"/>
                <w:i/>
                <w:sz w:val="20"/>
                <w:szCs w:val="20"/>
              </w:rPr>
              <w:t xml:space="preserve"> -c </w:t>
            </w:r>
            <w:r>
              <w:rPr>
                <w:rFonts w:hint="eastAsia"/>
                <w:b w:val="0"/>
                <w:i/>
                <w:sz w:val="20"/>
                <w:szCs w:val="20"/>
              </w:rPr>
              <w:t>&lt;</w:t>
            </w:r>
            <w:r w:rsidR="002D2F98">
              <w:rPr>
                <w:rFonts w:hint="eastAsia"/>
                <w:b w:val="0"/>
                <w:i/>
                <w:sz w:val="20"/>
                <w:szCs w:val="20"/>
              </w:rPr>
              <w:t>server</w:t>
            </w:r>
            <w:r>
              <w:rPr>
                <w:rFonts w:hint="eastAsia"/>
                <w:b w:val="0"/>
                <w:i/>
                <w:sz w:val="20"/>
                <w:szCs w:val="20"/>
              </w:rPr>
              <w:t>&gt;</w:t>
            </w:r>
            <w:r w:rsidR="00C71F6B" w:rsidRPr="001A2B0E">
              <w:rPr>
                <w:b w:val="0"/>
                <w:i/>
                <w:sz w:val="20"/>
                <w:szCs w:val="20"/>
              </w:rPr>
              <w:t xml:space="preserve"> [options]</w:t>
            </w:r>
            <w:r w:rsidR="00C71F6B" w:rsidRPr="001A2B0E">
              <w:rPr>
                <w:rFonts w:ascii="FangSong" w:eastAsiaTheme="minorEastAsia" w:hAnsi="FangSong"/>
                <w:sz w:val="20"/>
                <w:szCs w:val="20"/>
              </w:rPr>
              <w:t xml:space="preserve"> </w:t>
            </w:r>
          </w:p>
        </w:tc>
        <w:tc>
          <w:tcPr>
            <w:tcW w:w="3846" w:type="dxa"/>
            <w:tcBorders>
              <w:top w:val="outset" w:sz="6" w:space="0" w:color="auto"/>
              <w:bottom w:val="outset" w:sz="6" w:space="0" w:color="auto"/>
            </w:tcBorders>
            <w:shd w:val="clear" w:color="auto" w:fill="FFFFFF" w:themeFill="background1"/>
          </w:tcPr>
          <w:p w:rsidR="00C71F6B" w:rsidRPr="00E56A2F" w:rsidRDefault="00C71F6B" w:rsidP="00BD4D6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SimSun"/>
                <w:sz w:val="20"/>
                <w:szCs w:val="20"/>
                <w:lang w:eastAsia="zh-CN"/>
              </w:rPr>
              <w:t>S</w:t>
            </w:r>
            <w:r>
              <w:rPr>
                <w:rFonts w:eastAsia="SimSun" w:hint="eastAsia"/>
                <w:sz w:val="20"/>
                <w:szCs w:val="20"/>
                <w:lang w:eastAsia="zh-CN"/>
              </w:rPr>
              <w:t xml:space="preserve">tart </w:t>
            </w:r>
            <w:r>
              <w:rPr>
                <w:rFonts w:eastAsia="SimSun"/>
                <w:sz w:val="20"/>
                <w:szCs w:val="20"/>
                <w:lang w:eastAsia="zh-CN"/>
              </w:rPr>
              <w:t>iperf3 test</w:t>
            </w:r>
            <w:r w:rsidR="00E56A2F">
              <w:rPr>
                <w:rFonts w:eastAsiaTheme="minorEastAsia" w:hint="eastAsia"/>
                <w:sz w:val="20"/>
                <w:szCs w:val="20"/>
              </w:rPr>
              <w:t xml:space="preserve"> </w:t>
            </w:r>
            <w:r w:rsidR="002D2F98">
              <w:rPr>
                <w:rFonts w:eastAsiaTheme="minorEastAsia"/>
                <w:sz w:val="20"/>
                <w:szCs w:val="20"/>
              </w:rPr>
              <w:t>which</w:t>
            </w:r>
            <w:r w:rsidR="002D2F98">
              <w:rPr>
                <w:rFonts w:eastAsiaTheme="minorEastAsia" w:hint="eastAsia"/>
                <w:sz w:val="20"/>
                <w:szCs w:val="20"/>
              </w:rPr>
              <w:t xml:space="preserve"> run in</w:t>
            </w:r>
            <w:r w:rsidR="00E56A2F">
              <w:rPr>
                <w:rFonts w:eastAsiaTheme="minorEastAsia" w:hint="eastAsia"/>
                <w:sz w:val="20"/>
                <w:szCs w:val="20"/>
              </w:rPr>
              <w:t xml:space="preserve"> client</w:t>
            </w:r>
            <w:r w:rsidR="002D2F98">
              <w:rPr>
                <w:rFonts w:eastAsiaTheme="minorEastAsia" w:hint="eastAsia"/>
                <w:sz w:val="20"/>
                <w:szCs w:val="20"/>
              </w:rPr>
              <w:t xml:space="preserve"> mode</w:t>
            </w:r>
            <w:r w:rsidR="001D053D">
              <w:rPr>
                <w:rFonts w:eastAsiaTheme="minorEastAsia" w:hint="eastAsia"/>
                <w:sz w:val="20"/>
                <w:szCs w:val="20"/>
              </w:rPr>
              <w:t>. &lt;</w:t>
            </w:r>
            <w:r w:rsidR="002D2F98">
              <w:rPr>
                <w:rFonts w:eastAsiaTheme="minorEastAsia" w:hint="eastAsia"/>
                <w:sz w:val="20"/>
                <w:szCs w:val="20"/>
              </w:rPr>
              <w:t>server</w:t>
            </w:r>
            <w:r w:rsidR="001D053D">
              <w:rPr>
                <w:rFonts w:eastAsiaTheme="minorEastAsia" w:hint="eastAsia"/>
                <w:sz w:val="20"/>
                <w:szCs w:val="20"/>
              </w:rPr>
              <w:t>&gt; is the MAC addr</w:t>
            </w:r>
            <w:r w:rsidR="002D2F98">
              <w:rPr>
                <w:rFonts w:eastAsiaTheme="minorEastAsia" w:hint="eastAsia"/>
                <w:sz w:val="20"/>
                <w:szCs w:val="20"/>
              </w:rPr>
              <w:t>ess of server which is running in server mode</w:t>
            </w:r>
            <w:r w:rsidR="001D053D">
              <w:rPr>
                <w:rFonts w:eastAsiaTheme="minorEastAsia" w:hint="eastAsia"/>
                <w:sz w:val="20"/>
                <w:szCs w:val="20"/>
              </w:rPr>
              <w:t xml:space="preserve">. [option] </w:t>
            </w:r>
            <w:r w:rsidR="009052E4">
              <w:rPr>
                <w:rFonts w:eastAsiaTheme="minorEastAsia" w:hint="eastAsia"/>
                <w:sz w:val="20"/>
                <w:szCs w:val="20"/>
              </w:rPr>
              <w:t xml:space="preserve">include </w:t>
            </w:r>
            <w:r w:rsidR="002D2F98">
              <w:rPr>
                <w:rFonts w:eastAsiaTheme="minorEastAsia" w:hint="eastAsia"/>
                <w:sz w:val="20"/>
                <w:szCs w:val="20"/>
              </w:rPr>
              <w:t xml:space="preserve">different </w:t>
            </w:r>
            <w:r w:rsidR="009052E4">
              <w:rPr>
                <w:rFonts w:eastAsiaTheme="minorEastAsia" w:hint="eastAsia"/>
                <w:sz w:val="20"/>
                <w:szCs w:val="20"/>
              </w:rPr>
              <w:t>parameter</w:t>
            </w:r>
            <w:r w:rsidR="002D2F98">
              <w:rPr>
                <w:rFonts w:eastAsiaTheme="minorEastAsia" w:hint="eastAsia"/>
                <w:sz w:val="20"/>
                <w:szCs w:val="20"/>
              </w:rPr>
              <w:t xml:space="preserve"> for client mode</w:t>
            </w:r>
            <w:r w:rsidR="009052E4">
              <w:rPr>
                <w:rFonts w:eastAsiaTheme="minorEastAsia" w:hint="eastAsia"/>
                <w:sz w:val="20"/>
                <w:szCs w:val="20"/>
              </w:rPr>
              <w:t xml:space="preserve"> test</w:t>
            </w:r>
            <w:r w:rsidR="002D2F98">
              <w:rPr>
                <w:rFonts w:eastAsiaTheme="minorEastAsia" w:hint="eastAsia"/>
                <w:sz w:val="20"/>
                <w:szCs w:val="20"/>
              </w:rPr>
              <w:t xml:space="preserve">, </w:t>
            </w:r>
            <w:r w:rsidR="001D053D">
              <w:rPr>
                <w:rFonts w:eastAsiaTheme="minorEastAsia" w:hint="eastAsia"/>
                <w:sz w:val="20"/>
                <w:szCs w:val="20"/>
              </w:rPr>
              <w:t xml:space="preserve">user could check detail by using </w:t>
            </w:r>
            <w:r w:rsidR="001D053D">
              <w:rPr>
                <w:rFonts w:eastAsiaTheme="minorEastAsia"/>
                <w:sz w:val="20"/>
                <w:szCs w:val="20"/>
              </w:rPr>
              <w:t>“</w:t>
            </w:r>
            <w:r w:rsidR="001D053D">
              <w:rPr>
                <w:rFonts w:eastAsiaTheme="minorEastAsia" w:hint="eastAsia"/>
                <w:sz w:val="20"/>
                <w:szCs w:val="20"/>
              </w:rPr>
              <w:t>iperf3 -h</w:t>
            </w:r>
            <w:r w:rsidR="001D053D">
              <w:rPr>
                <w:rFonts w:eastAsiaTheme="minorEastAsia"/>
                <w:sz w:val="20"/>
                <w:szCs w:val="20"/>
              </w:rPr>
              <w:t>”</w:t>
            </w:r>
          </w:p>
        </w:tc>
      </w:tr>
      <w:tr w:rsidR="00CC0769" w:rsidRPr="00F84799" w:rsidTr="00BD4D68">
        <w:trPr>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outset" w:sz="6" w:space="0" w:color="auto"/>
            </w:tcBorders>
            <w:shd w:val="clear" w:color="auto" w:fill="FFFFFF" w:themeFill="background1"/>
          </w:tcPr>
          <w:p w:rsidR="00CC0769" w:rsidRPr="00CC0769" w:rsidRDefault="00CC0769" w:rsidP="00BD4D68">
            <w:pPr>
              <w:rPr>
                <w:b w:val="0"/>
                <w:i/>
                <w:sz w:val="20"/>
                <w:szCs w:val="20"/>
              </w:rPr>
            </w:pPr>
            <w:r>
              <w:rPr>
                <w:rFonts w:hint="eastAsia"/>
                <w:b w:val="0"/>
                <w:i/>
                <w:sz w:val="20"/>
                <w:szCs w:val="20"/>
              </w:rPr>
              <w:t>iperf3 -s</w:t>
            </w:r>
          </w:p>
        </w:tc>
        <w:tc>
          <w:tcPr>
            <w:tcW w:w="3846" w:type="dxa"/>
            <w:tcBorders>
              <w:top w:val="outset" w:sz="6" w:space="0" w:color="auto"/>
              <w:bottom w:val="outset" w:sz="6" w:space="0" w:color="auto"/>
            </w:tcBorders>
            <w:shd w:val="clear" w:color="auto" w:fill="FFFFFF" w:themeFill="background1"/>
          </w:tcPr>
          <w:p w:rsidR="00CC0769" w:rsidRPr="00CC0769" w:rsidRDefault="00CC0769" w:rsidP="00BD4D68">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w:t>
            </w:r>
            <w:r>
              <w:rPr>
                <w:rFonts w:eastAsiaTheme="minorEastAsia" w:hint="eastAsia"/>
                <w:sz w:val="20"/>
                <w:szCs w:val="20"/>
              </w:rPr>
              <w:t xml:space="preserve">tart iperf3 </w:t>
            </w:r>
            <w:r w:rsidR="00E56A2F">
              <w:rPr>
                <w:rFonts w:eastAsiaTheme="minorEastAsia" w:hint="eastAsia"/>
                <w:sz w:val="20"/>
                <w:szCs w:val="20"/>
              </w:rPr>
              <w:t xml:space="preserve">test </w:t>
            </w:r>
            <w:r>
              <w:rPr>
                <w:rFonts w:eastAsiaTheme="minorEastAsia" w:hint="eastAsia"/>
                <w:sz w:val="20"/>
                <w:szCs w:val="20"/>
              </w:rPr>
              <w:t>as a server</w:t>
            </w:r>
          </w:p>
        </w:tc>
      </w:tr>
      <w:tr w:rsidR="00CC0769" w:rsidRPr="00F84799" w:rsidTr="00BD4D68">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bottom w:val="outset" w:sz="6" w:space="0" w:color="auto"/>
            </w:tcBorders>
            <w:shd w:val="clear" w:color="auto" w:fill="FFFFFF" w:themeFill="background1"/>
          </w:tcPr>
          <w:p w:rsidR="00CC0769" w:rsidRDefault="00CC0769" w:rsidP="00BD4D68">
            <w:pPr>
              <w:rPr>
                <w:b w:val="0"/>
                <w:i/>
                <w:sz w:val="20"/>
                <w:szCs w:val="20"/>
              </w:rPr>
            </w:pPr>
            <w:r>
              <w:rPr>
                <w:rFonts w:hint="eastAsia"/>
                <w:b w:val="0"/>
                <w:i/>
                <w:sz w:val="20"/>
                <w:szCs w:val="20"/>
              </w:rPr>
              <w:t>iperf3 stop</w:t>
            </w:r>
          </w:p>
        </w:tc>
        <w:tc>
          <w:tcPr>
            <w:tcW w:w="3846" w:type="dxa"/>
            <w:tcBorders>
              <w:top w:val="outset" w:sz="6" w:space="0" w:color="auto"/>
              <w:bottom w:val="outset" w:sz="6" w:space="0" w:color="auto"/>
            </w:tcBorders>
            <w:shd w:val="clear" w:color="auto" w:fill="FFFFFF" w:themeFill="background1"/>
          </w:tcPr>
          <w:p w:rsidR="00CC0769" w:rsidRPr="00CC0769" w:rsidRDefault="008F7F58" w:rsidP="00BD4D6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hint="eastAsia"/>
                <w:sz w:val="20"/>
                <w:szCs w:val="20"/>
              </w:rPr>
              <w:t xml:space="preserve">Stop iperf3 </w:t>
            </w:r>
          </w:p>
        </w:tc>
      </w:tr>
      <w:tr w:rsidR="006E0E9F" w:rsidRPr="00F84799" w:rsidTr="00BD4D68">
        <w:trPr>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6E0E9F" w:rsidRPr="001A2B0E" w:rsidRDefault="00CC0769" w:rsidP="00BD4D68">
            <w:pPr>
              <w:rPr>
                <w:i/>
                <w:sz w:val="20"/>
                <w:szCs w:val="20"/>
              </w:rPr>
            </w:pPr>
            <w:r>
              <w:rPr>
                <w:rFonts w:hint="eastAsia"/>
                <w:b w:val="0"/>
                <w:i/>
                <w:sz w:val="20"/>
                <w:szCs w:val="20"/>
              </w:rPr>
              <w:t>i</w:t>
            </w:r>
            <w:r>
              <w:rPr>
                <w:b w:val="0"/>
                <w:i/>
                <w:sz w:val="20"/>
                <w:szCs w:val="20"/>
              </w:rPr>
              <w:t>perf3 [-h</w:t>
            </w:r>
            <w:r>
              <w:rPr>
                <w:rFonts w:hint="eastAsia"/>
                <w:b w:val="0"/>
                <w:i/>
                <w:sz w:val="20"/>
                <w:szCs w:val="20"/>
              </w:rPr>
              <w:t>/</w:t>
            </w:r>
            <w:r>
              <w:rPr>
                <w:b w:val="0"/>
                <w:i/>
                <w:sz w:val="20"/>
                <w:szCs w:val="20"/>
              </w:rPr>
              <w:t>--help] [-v</w:t>
            </w:r>
            <w:r>
              <w:rPr>
                <w:rFonts w:hint="eastAsia"/>
                <w:b w:val="0"/>
                <w:i/>
                <w:sz w:val="20"/>
                <w:szCs w:val="20"/>
              </w:rPr>
              <w:t>/</w:t>
            </w:r>
            <w:r w:rsidR="006E0E9F" w:rsidRPr="001A2B0E">
              <w:rPr>
                <w:b w:val="0"/>
                <w:i/>
                <w:sz w:val="20"/>
                <w:szCs w:val="20"/>
              </w:rPr>
              <w:t>--version]</w:t>
            </w:r>
          </w:p>
        </w:tc>
        <w:tc>
          <w:tcPr>
            <w:tcW w:w="3846" w:type="dxa"/>
            <w:tcBorders>
              <w:top w:val="outset" w:sz="6" w:space="0" w:color="auto"/>
            </w:tcBorders>
            <w:shd w:val="clear" w:color="auto" w:fill="FFFFFF" w:themeFill="background1"/>
          </w:tcPr>
          <w:p w:rsidR="006E0E9F" w:rsidRDefault="004B0642" w:rsidP="00BD4D68">
            <w:pPr>
              <w:cnfStyle w:val="000000000000" w:firstRow="0" w:lastRow="0" w:firstColumn="0" w:lastColumn="0" w:oddVBand="0" w:evenVBand="0" w:oddHBand="0" w:evenHBand="0" w:firstRowFirstColumn="0" w:firstRowLastColumn="0" w:lastRowFirstColumn="0" w:lastRowLastColumn="0"/>
              <w:rPr>
                <w:rFonts w:eastAsia="SimSun"/>
                <w:sz w:val="20"/>
                <w:szCs w:val="20"/>
                <w:lang w:eastAsia="zh-CN"/>
              </w:rPr>
            </w:pPr>
            <w:r>
              <w:rPr>
                <w:rFonts w:eastAsia="SimSun"/>
                <w:sz w:val="20"/>
                <w:szCs w:val="20"/>
                <w:lang w:eastAsia="zh-CN"/>
              </w:rPr>
              <w:t xml:space="preserve">Get help </w:t>
            </w:r>
            <w:r>
              <w:rPr>
                <w:rFonts w:eastAsiaTheme="minorEastAsia" w:hint="eastAsia"/>
                <w:sz w:val="20"/>
                <w:szCs w:val="20"/>
              </w:rPr>
              <w:t>/</w:t>
            </w:r>
            <w:r w:rsidR="006E0E9F">
              <w:rPr>
                <w:rFonts w:eastAsia="SimSun"/>
                <w:sz w:val="20"/>
                <w:szCs w:val="20"/>
                <w:lang w:eastAsia="zh-CN"/>
              </w:rPr>
              <w:t xml:space="preserve"> version information</w:t>
            </w:r>
          </w:p>
        </w:tc>
      </w:tr>
    </w:tbl>
    <w:p w:rsidR="007105C1" w:rsidRDefault="007105C1" w:rsidP="00C71F6B">
      <w:pPr>
        <w:pStyle w:val="a9"/>
        <w:ind w:leftChars="0" w:left="1984"/>
        <w:jc w:val="both"/>
        <w:rPr>
          <w:b/>
        </w:rPr>
      </w:pPr>
    </w:p>
    <w:p w:rsidR="00621327" w:rsidRDefault="00621327" w:rsidP="00C71F6B">
      <w:pPr>
        <w:pStyle w:val="a9"/>
        <w:ind w:leftChars="0" w:left="1984"/>
        <w:jc w:val="both"/>
        <w:rPr>
          <w:b/>
        </w:rPr>
      </w:pPr>
    </w:p>
    <w:p w:rsidR="00C71F6B" w:rsidRPr="00A145C6" w:rsidRDefault="00C71F6B" w:rsidP="00BD4D68">
      <w:pPr>
        <w:ind w:firstLine="480"/>
        <w:jc w:val="both"/>
        <w:rPr>
          <w:b/>
        </w:rPr>
      </w:pPr>
      <w:r>
        <w:rPr>
          <w:rFonts w:hint="eastAsia"/>
          <w:b/>
        </w:rPr>
        <w:t>E</w:t>
      </w:r>
      <w:r w:rsidRPr="00A145C6">
        <w:rPr>
          <w:b/>
        </w:rPr>
        <w:t>xample</w:t>
      </w:r>
      <w:r w:rsidR="00BD4D68">
        <w:rPr>
          <w:rFonts w:hint="eastAsia"/>
          <w:b/>
        </w:rPr>
        <w:t>:</w:t>
      </w:r>
    </w:p>
    <w:p w:rsidR="00C71F6B" w:rsidRPr="004F51D7" w:rsidRDefault="00C71F6B" w:rsidP="00C71F6B">
      <w:pPr>
        <w:ind w:left="480" w:firstLine="480"/>
        <w:jc w:val="both"/>
      </w:pPr>
      <w:r>
        <w:t>The following examples show how to use the “iperf3” command</w:t>
      </w:r>
      <w:r>
        <w:rPr>
          <w:rFonts w:hint="eastAsia"/>
        </w:rPr>
        <w:t>:</w:t>
      </w:r>
    </w:p>
    <w:p w:rsidR="00C71F6B" w:rsidRDefault="00C71F6B" w:rsidP="00C71F6B">
      <w:pPr>
        <w:pStyle w:val="a9"/>
        <w:ind w:leftChars="0" w:left="1385"/>
        <w:jc w:val="both"/>
      </w:pPr>
    </w:p>
    <w:p w:rsidR="00C71F6B" w:rsidRPr="00717EAD" w:rsidRDefault="00C71F6B" w:rsidP="00C71F6B">
      <w:pPr>
        <w:ind w:left="480" w:firstLine="480"/>
        <w:jc w:val="both"/>
        <w:rPr>
          <w:rFonts w:eastAsia="SimSun"/>
          <w:lang w:eastAsia="zh-CN"/>
        </w:rPr>
      </w:pPr>
      <w:r w:rsidRPr="00717EAD">
        <w:rPr>
          <w:rFonts w:eastAsia="SimSun" w:hint="eastAsia"/>
          <w:lang w:eastAsia="zh-CN"/>
        </w:rPr>
        <w:t>To get iperf3 usage in detail</w:t>
      </w:r>
      <w:r>
        <w:rPr>
          <w:rFonts w:eastAsia="SimSun"/>
          <w:lang w:eastAsia="zh-CN"/>
        </w:rPr>
        <w:t>s</w:t>
      </w:r>
      <w:r w:rsidRPr="00717EAD">
        <w:rPr>
          <w:rFonts w:eastAsia="SimSun"/>
          <w:lang w:eastAsia="zh-CN"/>
        </w:rPr>
        <w:t>:</w:t>
      </w:r>
    </w:p>
    <w:p w:rsidR="00C71F6B" w:rsidRPr="00A145C6" w:rsidRDefault="00C71F6B" w:rsidP="00A145C6">
      <w:pPr>
        <w:ind w:left="960"/>
        <w:jc w:val="both"/>
        <w:rPr>
          <w:rFonts w:ascii="FangSong" w:eastAsia="FangSong" w:hAnsi="FangSong"/>
          <w:sz w:val="20"/>
          <w:szCs w:val="20"/>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iperf3 -h</w:t>
      </w:r>
    </w:p>
    <w:p w:rsidR="00C71F6B" w:rsidRDefault="00C71F6B" w:rsidP="00C71F6B">
      <w:pPr>
        <w:pStyle w:val="a9"/>
        <w:ind w:leftChars="0" w:left="1418"/>
        <w:jc w:val="both"/>
        <w:rPr>
          <w:b/>
        </w:rPr>
      </w:pP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Usage: iperf3 [-s|-c host] [options]</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iperf3 [-h|--help] [-v|--version]</w:t>
      </w:r>
    </w:p>
    <w:p w:rsidR="00C22FC1" w:rsidRPr="00C22FC1" w:rsidRDefault="00C22FC1" w:rsidP="00C22FC1">
      <w:pPr>
        <w:ind w:left="960"/>
        <w:jc w:val="both"/>
        <w:rPr>
          <w:rFonts w:ascii="FangSong" w:eastAsiaTheme="minorEastAsia" w:hAnsi="FangSong"/>
          <w:sz w:val="20"/>
          <w:szCs w:val="20"/>
        </w:rPr>
      </w:pP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Server or Client: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-p, --port      #         server port to listen on/connect to</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w:t>
      </w:r>
      <w:proofErr w:type="spellStart"/>
      <w:r w:rsidRPr="00C22FC1">
        <w:rPr>
          <w:rFonts w:ascii="FangSong" w:eastAsiaTheme="minorEastAsia" w:hAnsi="FangSong"/>
          <w:sz w:val="20"/>
          <w:szCs w:val="20"/>
        </w:rPr>
        <w:t>i</w:t>
      </w:r>
      <w:proofErr w:type="spellEnd"/>
      <w:r w:rsidRPr="00C22FC1">
        <w:rPr>
          <w:rFonts w:ascii="FangSong" w:eastAsiaTheme="minorEastAsia" w:hAnsi="FangSong"/>
          <w:sz w:val="20"/>
          <w:szCs w:val="20"/>
        </w:rPr>
        <w:t>, --</w:t>
      </w:r>
      <w:proofErr w:type="gramStart"/>
      <w:r w:rsidRPr="00C22FC1">
        <w:rPr>
          <w:rFonts w:ascii="FangSong" w:eastAsiaTheme="minorEastAsia" w:hAnsi="FangSong"/>
          <w:sz w:val="20"/>
          <w:szCs w:val="20"/>
        </w:rPr>
        <w:t>interval  #</w:t>
      </w:r>
      <w:proofErr w:type="gramEnd"/>
      <w:r w:rsidRPr="00C22FC1">
        <w:rPr>
          <w:rFonts w:ascii="FangSong" w:eastAsiaTheme="minorEastAsia" w:hAnsi="FangSong"/>
          <w:sz w:val="20"/>
          <w:szCs w:val="20"/>
        </w:rPr>
        <w:t xml:space="preserve">         seconds between periodic bandwidth reports</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-V, --verbose             more detailed output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-d, --debug               emit debugging output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-v, --version             show version information and quit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-h, --help                show this message and quit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lastRenderedPageBreak/>
        <w:t xml:space="preserve">  stop                      kill the </w:t>
      </w:r>
      <w:proofErr w:type="spellStart"/>
      <w:r w:rsidRPr="00C22FC1">
        <w:rPr>
          <w:rFonts w:ascii="FangSong" w:eastAsiaTheme="minorEastAsia" w:hAnsi="FangSong"/>
          <w:sz w:val="20"/>
          <w:szCs w:val="20"/>
        </w:rPr>
        <w:t>iperf</w:t>
      </w:r>
      <w:proofErr w:type="spellEnd"/>
      <w:r w:rsidRPr="00C22FC1">
        <w:rPr>
          <w:rFonts w:ascii="FangSong" w:eastAsiaTheme="minorEastAsia" w:hAnsi="FangSong"/>
          <w:sz w:val="20"/>
          <w:szCs w:val="20"/>
        </w:rPr>
        <w:t xml:space="preserve"> threads </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list                      show the running </w:t>
      </w:r>
      <w:proofErr w:type="spellStart"/>
      <w:r w:rsidRPr="00C22FC1">
        <w:rPr>
          <w:rFonts w:ascii="FangSong" w:eastAsiaTheme="minorEastAsia" w:hAnsi="FangSong"/>
          <w:sz w:val="20"/>
          <w:szCs w:val="20"/>
        </w:rPr>
        <w:t>iperf</w:t>
      </w:r>
      <w:proofErr w:type="spellEnd"/>
      <w:r w:rsidRPr="00C22FC1">
        <w:rPr>
          <w:rFonts w:ascii="FangSong" w:eastAsiaTheme="minorEastAsia" w:hAnsi="FangSong"/>
          <w:sz w:val="20"/>
          <w:szCs w:val="20"/>
        </w:rPr>
        <w:t xml:space="preserve"> threads </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Server specific:</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-s, --server              run in server mode</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Client specific:</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-c, --client    &lt;host&gt;    run in client mode, connecting to &lt;host&gt;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-u, --</w:t>
      </w:r>
      <w:proofErr w:type="spellStart"/>
      <w:r w:rsidRPr="00C22FC1">
        <w:rPr>
          <w:rFonts w:ascii="FangSong" w:eastAsiaTheme="minorEastAsia" w:hAnsi="FangSong"/>
          <w:sz w:val="20"/>
          <w:szCs w:val="20"/>
        </w:rPr>
        <w:t>udp</w:t>
      </w:r>
      <w:proofErr w:type="spellEnd"/>
      <w:r w:rsidRPr="00C22FC1">
        <w:rPr>
          <w:rFonts w:ascii="FangSong" w:eastAsiaTheme="minorEastAsia" w:hAnsi="FangSong"/>
          <w:sz w:val="20"/>
          <w:szCs w:val="20"/>
        </w:rPr>
        <w:t xml:space="preserve">                 use UDP rather than TCP</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-b, --bandwidth #[KMG</w:t>
      </w:r>
      <w:proofErr w:type="gramStart"/>
      <w:r w:rsidRPr="00C22FC1">
        <w:rPr>
          <w:rFonts w:ascii="FangSong" w:eastAsiaTheme="minorEastAsia" w:hAnsi="FangSong"/>
          <w:sz w:val="20"/>
          <w:szCs w:val="20"/>
        </w:rPr>
        <w:t>][</w:t>
      </w:r>
      <w:proofErr w:type="gramEnd"/>
      <w:r w:rsidRPr="00C22FC1">
        <w:rPr>
          <w:rFonts w:ascii="FangSong" w:eastAsiaTheme="minorEastAsia" w:hAnsi="FangSong"/>
          <w:sz w:val="20"/>
          <w:szCs w:val="20"/>
        </w:rPr>
        <w:t>/#] target bandwidth in bits/sec (0 for unlimited)</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(default 1 Mbit/sec for UDP, unlimited for TCP)</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(optional slash and packet count for burst mode)</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-t, --time      #         time in seconds to transmit for (default 10 secs)</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-n, --bytes     #[</w:t>
      </w:r>
      <w:proofErr w:type="gramStart"/>
      <w:r w:rsidRPr="00C22FC1">
        <w:rPr>
          <w:rFonts w:ascii="FangSong" w:eastAsiaTheme="minorEastAsia" w:hAnsi="FangSong"/>
          <w:sz w:val="20"/>
          <w:szCs w:val="20"/>
        </w:rPr>
        <w:t xml:space="preserve">KMG]   </w:t>
      </w:r>
      <w:proofErr w:type="gramEnd"/>
      <w:r w:rsidRPr="00C22FC1">
        <w:rPr>
          <w:rFonts w:ascii="FangSong" w:eastAsiaTheme="minorEastAsia" w:hAnsi="FangSong"/>
          <w:sz w:val="20"/>
          <w:szCs w:val="20"/>
        </w:rPr>
        <w:t xml:space="preserve"> number of bytes to transmit (instead of -t)</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-k, --</w:t>
      </w:r>
      <w:proofErr w:type="spellStart"/>
      <w:r w:rsidRPr="00C22FC1">
        <w:rPr>
          <w:rFonts w:ascii="FangSong" w:eastAsiaTheme="minorEastAsia" w:hAnsi="FangSong"/>
          <w:sz w:val="20"/>
          <w:szCs w:val="20"/>
        </w:rPr>
        <w:t>blockcount</w:t>
      </w:r>
      <w:proofErr w:type="spellEnd"/>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 xml:space="preserve">KMG]   </w:t>
      </w:r>
      <w:proofErr w:type="gramEnd"/>
      <w:r w:rsidRPr="00C22FC1">
        <w:rPr>
          <w:rFonts w:ascii="FangSong" w:eastAsiaTheme="minorEastAsia" w:hAnsi="FangSong"/>
          <w:sz w:val="20"/>
          <w:szCs w:val="20"/>
        </w:rPr>
        <w:t>number of blocks (packets) to transmit (instead of -t or -n)</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-l, --</w:t>
      </w:r>
      <w:proofErr w:type="spellStart"/>
      <w:r w:rsidRPr="00C22FC1">
        <w:rPr>
          <w:rFonts w:ascii="FangSong" w:eastAsiaTheme="minorEastAsia" w:hAnsi="FangSong"/>
          <w:sz w:val="20"/>
          <w:szCs w:val="20"/>
        </w:rPr>
        <w:t>len</w:t>
      </w:r>
      <w:proofErr w:type="spellEnd"/>
      <w:r w:rsidRPr="00C22FC1">
        <w:rPr>
          <w:rFonts w:ascii="FangSong" w:eastAsiaTheme="minorEastAsia" w:hAnsi="FangSong"/>
          <w:sz w:val="20"/>
          <w:szCs w:val="20"/>
        </w:rPr>
        <w:t xml:space="preserve">       #[</w:t>
      </w:r>
      <w:proofErr w:type="gramStart"/>
      <w:r w:rsidRPr="00C22FC1">
        <w:rPr>
          <w:rFonts w:ascii="FangSong" w:eastAsiaTheme="minorEastAsia" w:hAnsi="FangSong"/>
          <w:sz w:val="20"/>
          <w:szCs w:val="20"/>
        </w:rPr>
        <w:t xml:space="preserve">KMG]   </w:t>
      </w:r>
      <w:proofErr w:type="gramEnd"/>
      <w:r w:rsidRPr="00C22FC1">
        <w:rPr>
          <w:rFonts w:ascii="FangSong" w:eastAsiaTheme="minorEastAsia" w:hAnsi="FangSong"/>
          <w:sz w:val="20"/>
          <w:szCs w:val="20"/>
        </w:rPr>
        <w:t xml:space="preserve"> length of buffer to read or write</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(default 4 KB for TCP, 1472 Bytes for UDP)</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-N, --no-delay            set TCP no delay, disabling Nagle's Algorithm</w:t>
      </w:r>
    </w:p>
    <w:p w:rsidR="00C22FC1" w:rsidRPr="00C22FC1"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-P, --</w:t>
      </w:r>
      <w:proofErr w:type="gramStart"/>
      <w:r w:rsidRPr="00C22FC1">
        <w:rPr>
          <w:rFonts w:ascii="FangSong" w:eastAsiaTheme="minorEastAsia" w:hAnsi="FangSong"/>
          <w:sz w:val="20"/>
          <w:szCs w:val="20"/>
        </w:rPr>
        <w:t>parallel  #</w:t>
      </w:r>
      <w:proofErr w:type="gramEnd"/>
      <w:r w:rsidRPr="00C22FC1">
        <w:rPr>
          <w:rFonts w:ascii="FangSong" w:eastAsiaTheme="minorEastAsia" w:hAnsi="FangSong"/>
          <w:sz w:val="20"/>
          <w:szCs w:val="20"/>
        </w:rPr>
        <w:t xml:space="preserve">         number of parallel client streams to run</w:t>
      </w:r>
    </w:p>
    <w:p w:rsidR="00C71F6B" w:rsidRPr="001A2B0E" w:rsidRDefault="00C22FC1" w:rsidP="00C22FC1">
      <w:pPr>
        <w:ind w:left="960"/>
        <w:jc w:val="both"/>
        <w:rPr>
          <w:rFonts w:ascii="FangSong" w:eastAsiaTheme="minorEastAsia" w:hAnsi="FangSong"/>
          <w:sz w:val="20"/>
          <w:szCs w:val="20"/>
        </w:rPr>
      </w:pPr>
      <w:r w:rsidRPr="00C22FC1">
        <w:rPr>
          <w:rFonts w:ascii="FangSong" w:eastAsiaTheme="minorEastAsia" w:hAnsi="FangSong"/>
          <w:sz w:val="20"/>
          <w:szCs w:val="20"/>
        </w:rPr>
        <w:t xml:space="preserve">  -T, --title </w:t>
      </w:r>
      <w:proofErr w:type="spellStart"/>
      <w:r w:rsidRPr="00C22FC1">
        <w:rPr>
          <w:rFonts w:ascii="FangSong" w:eastAsiaTheme="minorEastAsia" w:hAnsi="FangSong"/>
          <w:sz w:val="20"/>
          <w:szCs w:val="20"/>
        </w:rPr>
        <w:t>str</w:t>
      </w:r>
      <w:proofErr w:type="spellEnd"/>
      <w:r w:rsidRPr="00C22FC1">
        <w:rPr>
          <w:rFonts w:ascii="FangSong" w:eastAsiaTheme="minorEastAsia" w:hAnsi="FangSong"/>
          <w:sz w:val="20"/>
          <w:szCs w:val="20"/>
        </w:rPr>
        <w:t xml:space="preserve">           prefix every output line with this string</w:t>
      </w:r>
    </w:p>
    <w:p w:rsidR="00C71F6B" w:rsidRDefault="00C71F6B" w:rsidP="00C71F6B">
      <w:pPr>
        <w:ind w:left="960"/>
        <w:jc w:val="both"/>
        <w:rPr>
          <w:rFonts w:ascii="FangSong" w:eastAsiaTheme="minorEastAsia" w:hAnsi="FangSong"/>
          <w:sz w:val="20"/>
          <w:szCs w:val="20"/>
        </w:rPr>
      </w:pPr>
    </w:p>
    <w:p w:rsidR="00C71F6B" w:rsidRPr="00573289" w:rsidRDefault="00C71F6B" w:rsidP="00573289">
      <w:pPr>
        <w:ind w:left="480" w:firstLine="480"/>
        <w:jc w:val="both"/>
        <w:rPr>
          <w:rFonts w:eastAsia="SimSun"/>
          <w:lang w:eastAsia="zh-CN"/>
        </w:rPr>
      </w:pPr>
      <w:r w:rsidRPr="00573289">
        <w:rPr>
          <w:rFonts w:eastAsia="SimSun" w:hint="eastAsia"/>
          <w:lang w:eastAsia="zh-CN"/>
        </w:rPr>
        <w:t xml:space="preserve">iperf3 </w:t>
      </w:r>
      <w:r w:rsidR="00C6425A">
        <w:rPr>
          <w:rFonts w:eastAsiaTheme="minorEastAsia" w:hint="eastAsia"/>
        </w:rPr>
        <w:t xml:space="preserve">run in </w:t>
      </w:r>
      <w:r w:rsidRPr="00573289">
        <w:rPr>
          <w:rFonts w:eastAsia="SimSun" w:hint="eastAsia"/>
          <w:lang w:eastAsia="zh-CN"/>
        </w:rPr>
        <w:t>server</w:t>
      </w:r>
      <w:r w:rsidR="00C6425A">
        <w:rPr>
          <w:rFonts w:eastAsiaTheme="minorEastAsia" w:hint="eastAsia"/>
        </w:rPr>
        <w:t xml:space="preserve"> mode</w:t>
      </w:r>
      <w:r w:rsidRPr="00573289">
        <w:rPr>
          <w:rFonts w:eastAsia="SimSun" w:hint="eastAsia"/>
          <w:lang w:eastAsia="zh-CN"/>
        </w:rPr>
        <w:t>:</w:t>
      </w:r>
    </w:p>
    <w:p w:rsidR="00C71F6B" w:rsidRPr="00A145C6" w:rsidRDefault="00C71F6B" w:rsidP="00A145C6">
      <w:pPr>
        <w:ind w:left="960"/>
        <w:jc w:val="both"/>
        <w:rPr>
          <w:rFonts w:ascii="FangSong" w:eastAsia="FangSong" w:hAnsi="FangSong"/>
          <w:sz w:val="20"/>
          <w:szCs w:val="20"/>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iperf3 -s</w:t>
      </w:r>
    </w:p>
    <w:p w:rsidR="00C71F6B" w:rsidRPr="008B007B" w:rsidRDefault="00C71F6B" w:rsidP="00C71F6B">
      <w:pPr>
        <w:ind w:left="960"/>
        <w:jc w:val="both"/>
        <w:rPr>
          <w:rFonts w:ascii="FangSong" w:eastAsiaTheme="minorEastAsia" w:hAnsi="FangSong"/>
          <w:sz w:val="20"/>
          <w:szCs w:val="20"/>
        </w:rPr>
      </w:pPr>
      <w:r w:rsidRPr="008B007B">
        <w:rPr>
          <w:rFonts w:ascii="FangSong" w:eastAsiaTheme="minorEastAsia" w:hAnsi="FangSong"/>
          <w:sz w:val="20"/>
          <w:szCs w:val="20"/>
        </w:rPr>
        <w:t>-----------------------------------------------------------</w:t>
      </w:r>
    </w:p>
    <w:p w:rsidR="00C71F6B" w:rsidRPr="008B007B" w:rsidRDefault="00C71F6B" w:rsidP="00C71F6B">
      <w:pPr>
        <w:ind w:left="960"/>
        <w:jc w:val="both"/>
        <w:rPr>
          <w:rFonts w:ascii="FangSong" w:eastAsiaTheme="minorEastAsia" w:hAnsi="FangSong"/>
          <w:sz w:val="20"/>
          <w:szCs w:val="20"/>
        </w:rPr>
      </w:pPr>
      <w:r w:rsidRPr="008B007B">
        <w:rPr>
          <w:rFonts w:ascii="FangSong" w:eastAsiaTheme="minorEastAsia" w:hAnsi="FangSong"/>
          <w:sz w:val="20"/>
          <w:szCs w:val="20"/>
        </w:rPr>
        <w:t>Server listening on 5201, socket:0</w:t>
      </w:r>
    </w:p>
    <w:p w:rsidR="00C71F6B" w:rsidRPr="008B007B" w:rsidRDefault="00C71F6B" w:rsidP="00C71F6B">
      <w:pPr>
        <w:ind w:left="960"/>
        <w:jc w:val="both"/>
        <w:rPr>
          <w:rFonts w:ascii="FangSong" w:eastAsiaTheme="minorEastAsia" w:hAnsi="FangSong"/>
          <w:sz w:val="20"/>
          <w:szCs w:val="20"/>
        </w:rPr>
      </w:pPr>
      <w:r w:rsidRPr="008B007B">
        <w:rPr>
          <w:rFonts w:ascii="FangSong" w:eastAsiaTheme="minorEastAsia" w:hAnsi="FangSong"/>
          <w:sz w:val="20"/>
          <w:szCs w:val="20"/>
        </w:rPr>
        <w:t>-----------------------------------------------------------</w:t>
      </w:r>
    </w:p>
    <w:p w:rsidR="00C71F6B" w:rsidRDefault="00C71F6B" w:rsidP="00C71F6B">
      <w:pPr>
        <w:ind w:left="960"/>
        <w:jc w:val="both"/>
        <w:rPr>
          <w:rFonts w:ascii="FangSong" w:eastAsiaTheme="minorEastAsia" w:hAnsi="FangSong"/>
          <w:sz w:val="20"/>
          <w:szCs w:val="20"/>
        </w:rPr>
      </w:pPr>
    </w:p>
    <w:p w:rsidR="00C71F6B" w:rsidRPr="00573289" w:rsidRDefault="00C71F6B" w:rsidP="00573289">
      <w:pPr>
        <w:ind w:left="480" w:firstLine="480"/>
        <w:jc w:val="both"/>
        <w:rPr>
          <w:rFonts w:eastAsia="SimSun"/>
          <w:lang w:eastAsia="zh-CN"/>
        </w:rPr>
      </w:pPr>
      <w:r w:rsidRPr="00573289">
        <w:rPr>
          <w:rFonts w:eastAsia="SimSun"/>
          <w:lang w:eastAsia="zh-CN"/>
        </w:rPr>
        <w:t xml:space="preserve">iperf3 </w:t>
      </w:r>
      <w:r w:rsidR="00BD1D58">
        <w:rPr>
          <w:rFonts w:eastAsiaTheme="minorEastAsia" w:hint="eastAsia"/>
        </w:rPr>
        <w:t xml:space="preserve">run in </w:t>
      </w:r>
      <w:r w:rsidRPr="00573289">
        <w:rPr>
          <w:rFonts w:eastAsia="SimSun"/>
          <w:lang w:eastAsia="zh-CN"/>
        </w:rPr>
        <w:t xml:space="preserve">client </w:t>
      </w:r>
      <w:r w:rsidR="00BD1D58">
        <w:rPr>
          <w:rFonts w:eastAsiaTheme="minorEastAsia" w:hint="eastAsia"/>
        </w:rPr>
        <w:t>mode</w:t>
      </w:r>
      <w:r w:rsidRPr="00573289">
        <w:rPr>
          <w:rFonts w:eastAsia="SimSun"/>
          <w:lang w:eastAsia="zh-CN"/>
        </w:rPr>
        <w:t>:</w:t>
      </w:r>
    </w:p>
    <w:p w:rsidR="00C71F6B" w:rsidRDefault="00C71F6B" w:rsidP="00C71F6B">
      <w:pPr>
        <w:ind w:left="960"/>
        <w:jc w:val="both"/>
        <w:rPr>
          <w:rFonts w:ascii="FangSong" w:eastAsia="FangSong" w:hAnsi="FangSong"/>
          <w:sz w:val="20"/>
          <w:szCs w:val="20"/>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–c 192.168.25.101</w:t>
      </w:r>
    </w:p>
    <w:p w:rsidR="00C71F6B" w:rsidRPr="00D07BFE" w:rsidRDefault="00C71F6B" w:rsidP="00C71F6B">
      <w:pPr>
        <w:ind w:left="960"/>
        <w:jc w:val="both"/>
        <w:rPr>
          <w:rFonts w:ascii="FangSong" w:eastAsia="FangSong" w:hAnsi="FangSong"/>
          <w:sz w:val="20"/>
          <w:szCs w:val="20"/>
        </w:rPr>
      </w:pPr>
      <w:r>
        <w:rPr>
          <w:rFonts w:ascii="FangSong" w:eastAsia="FangSong" w:hAnsi="FangSong"/>
          <w:sz w:val="20"/>
          <w:szCs w:val="20"/>
        </w:rPr>
        <w:t>Connecting to host 192.168.25.101</w:t>
      </w:r>
      <w:r w:rsidRPr="00D07BFE">
        <w:rPr>
          <w:rFonts w:ascii="FangSong" w:eastAsia="FangSong" w:hAnsi="FangSong"/>
          <w:sz w:val="20"/>
          <w:szCs w:val="20"/>
        </w:rPr>
        <w:t>, port 5201</w:t>
      </w:r>
    </w:p>
    <w:p w:rsidR="00C71F6B" w:rsidRPr="00D07BFE" w:rsidRDefault="00C71F6B" w:rsidP="00C71F6B">
      <w:pPr>
        <w:ind w:left="960"/>
        <w:jc w:val="both"/>
        <w:rPr>
          <w:rFonts w:ascii="FangSong" w:eastAsia="FangSong" w:hAnsi="FangSong"/>
          <w:sz w:val="20"/>
          <w:szCs w:val="20"/>
        </w:rPr>
      </w:pPr>
      <w:proofErr w:type="gramStart"/>
      <w:r>
        <w:rPr>
          <w:rFonts w:ascii="FangSong" w:eastAsia="FangSong" w:hAnsi="FangSong"/>
          <w:sz w:val="20"/>
          <w:szCs w:val="20"/>
        </w:rPr>
        <w:t>[  1</w:t>
      </w:r>
      <w:proofErr w:type="gramEnd"/>
      <w:r>
        <w:rPr>
          <w:rFonts w:ascii="FangSong" w:eastAsia="FangSong" w:hAnsi="FangSong"/>
          <w:sz w:val="20"/>
          <w:szCs w:val="20"/>
        </w:rPr>
        <w:t>] local 192.168.25.1</w:t>
      </w:r>
      <w:r w:rsidRPr="00D07BFE">
        <w:rPr>
          <w:rFonts w:ascii="FangSong" w:eastAsia="FangSong" w:hAnsi="FangSong"/>
          <w:sz w:val="20"/>
          <w:szCs w:val="20"/>
        </w:rPr>
        <w:t xml:space="preserve"> port </w:t>
      </w:r>
      <w:r>
        <w:rPr>
          <w:rFonts w:ascii="FangSong" w:eastAsia="FangSong" w:hAnsi="FangSong"/>
          <w:sz w:val="20"/>
          <w:szCs w:val="20"/>
        </w:rPr>
        <w:t>49154 connected to 192.168.25.101</w:t>
      </w:r>
      <w:r w:rsidRPr="00D07BFE">
        <w:rPr>
          <w:rFonts w:ascii="FangSong" w:eastAsia="FangSong" w:hAnsi="FangSong"/>
          <w:sz w:val="20"/>
          <w:szCs w:val="20"/>
        </w:rPr>
        <w:t xml:space="preserve"> port 5201</w:t>
      </w:r>
    </w:p>
    <w:p w:rsidR="00C71F6B" w:rsidRPr="00D07BFE" w:rsidRDefault="00C71F6B" w:rsidP="00C71F6B">
      <w:pPr>
        <w:ind w:left="960"/>
        <w:jc w:val="both"/>
        <w:rPr>
          <w:rFonts w:ascii="FangSong" w:eastAsia="FangSong" w:hAnsi="FangSong"/>
          <w:sz w:val="20"/>
          <w:szCs w:val="20"/>
        </w:rPr>
      </w:pPr>
      <w:r w:rsidRPr="00D07BFE">
        <w:rPr>
          <w:rFonts w:ascii="FangSong" w:eastAsia="FangSong" w:hAnsi="FangSong"/>
          <w:sz w:val="20"/>
          <w:szCs w:val="20"/>
        </w:rPr>
        <w:t>[ ID] Interval           Transfer     Bandwidth</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0.00-  1.00 sec   376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3.08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1.00-  2.00 sec   490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4.02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2.00-  3.00 sec   559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4.58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3.00-  4.00 sec   523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4.29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4.00-  5.00 sec   478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3.91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5.00-  6.00 sec   472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3.87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lastRenderedPageBreak/>
        <w:t>[  1</w:t>
      </w:r>
      <w:proofErr w:type="gramEnd"/>
      <w:r w:rsidRPr="00D07BFE">
        <w:rPr>
          <w:rFonts w:ascii="FangSong" w:eastAsia="FangSong" w:hAnsi="FangSong"/>
          <w:sz w:val="20"/>
          <w:szCs w:val="20"/>
        </w:rPr>
        <w:t xml:space="preserve">]   6.00-  7.00 sec   525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4.30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7.00-  8.00 sec   488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3.99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8.00-  9.00 sec   489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4.01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9.00- 10.00 sec   436 </w:t>
      </w:r>
      <w:proofErr w:type="spellStart"/>
      <w:r w:rsidRPr="00D07BFE">
        <w:rPr>
          <w:rFonts w:ascii="FangSong" w:eastAsia="FangSong" w:hAnsi="FangSong"/>
          <w:sz w:val="20"/>
          <w:szCs w:val="20"/>
        </w:rPr>
        <w:t>KBytes</w:t>
      </w:r>
      <w:proofErr w:type="spellEnd"/>
      <w:r w:rsidRPr="00D07BFE">
        <w:rPr>
          <w:rFonts w:ascii="FangSong" w:eastAsia="FangSong" w:hAnsi="FangSong"/>
          <w:sz w:val="20"/>
          <w:szCs w:val="20"/>
        </w:rPr>
        <w:t xml:space="preserve">  3.57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 xml:space="preserve">/sec                  </w:t>
      </w:r>
    </w:p>
    <w:p w:rsidR="00C71F6B" w:rsidRPr="00D07BFE" w:rsidRDefault="00C71F6B" w:rsidP="00C71F6B">
      <w:pPr>
        <w:ind w:left="960"/>
        <w:jc w:val="both"/>
        <w:rPr>
          <w:rFonts w:ascii="FangSong" w:eastAsia="FangSong" w:hAnsi="FangSong"/>
          <w:sz w:val="20"/>
          <w:szCs w:val="20"/>
        </w:rPr>
      </w:pPr>
      <w:r w:rsidRPr="00D07BFE">
        <w:rPr>
          <w:rFonts w:ascii="FangSong" w:eastAsia="FangSong" w:hAnsi="FangSong"/>
          <w:sz w:val="20"/>
          <w:szCs w:val="20"/>
        </w:rPr>
        <w:t>- - - - - - - - - - - - - - - - - - - - - - - - -</w:t>
      </w:r>
    </w:p>
    <w:p w:rsidR="00C71F6B" w:rsidRPr="00D07BFE" w:rsidRDefault="00C71F6B" w:rsidP="00C71F6B">
      <w:pPr>
        <w:ind w:left="960"/>
        <w:jc w:val="both"/>
        <w:rPr>
          <w:rFonts w:ascii="FangSong" w:eastAsia="FangSong" w:hAnsi="FangSong"/>
          <w:sz w:val="20"/>
          <w:szCs w:val="20"/>
        </w:rPr>
      </w:pPr>
      <w:r w:rsidRPr="00D07BFE">
        <w:rPr>
          <w:rFonts w:ascii="FangSong" w:eastAsia="FangSong" w:hAnsi="FangSong"/>
          <w:sz w:val="20"/>
          <w:szCs w:val="20"/>
        </w:rPr>
        <w:t>[ ID] Interval           Transfer     Bandwidth</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  1</w:t>
      </w:r>
      <w:proofErr w:type="gramEnd"/>
      <w:r w:rsidRPr="00D07BFE">
        <w:rPr>
          <w:rFonts w:ascii="FangSong" w:eastAsia="FangSong" w:hAnsi="FangSong"/>
          <w:sz w:val="20"/>
          <w:szCs w:val="20"/>
        </w:rPr>
        <w:t xml:space="preserve">]   0.00- 10.00 sec  4.72 </w:t>
      </w:r>
      <w:proofErr w:type="spellStart"/>
      <w:r w:rsidRPr="00D07BFE">
        <w:rPr>
          <w:rFonts w:ascii="FangSong" w:eastAsia="FangSong" w:hAnsi="FangSong"/>
          <w:sz w:val="20"/>
          <w:szCs w:val="20"/>
        </w:rPr>
        <w:t>MBytes</w:t>
      </w:r>
      <w:proofErr w:type="spellEnd"/>
      <w:r w:rsidRPr="00D07BFE">
        <w:rPr>
          <w:rFonts w:ascii="FangSong" w:eastAsia="FangSong" w:hAnsi="FangSong"/>
          <w:sz w:val="20"/>
          <w:szCs w:val="20"/>
        </w:rPr>
        <w:t xml:space="preserve">  3.96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/sec                  sender</w:t>
      </w:r>
    </w:p>
    <w:p w:rsidR="00C71F6B" w:rsidRPr="00D07BFE" w:rsidRDefault="00C71F6B" w:rsidP="00C71F6B">
      <w:pPr>
        <w:ind w:left="960"/>
        <w:jc w:val="both"/>
        <w:rPr>
          <w:rFonts w:ascii="FangSong" w:eastAsia="FangSong" w:hAnsi="FangSong"/>
          <w:sz w:val="20"/>
          <w:szCs w:val="20"/>
        </w:rPr>
      </w:pPr>
      <w:proofErr w:type="gramStart"/>
      <w:r w:rsidRPr="00D07BFE">
        <w:rPr>
          <w:rFonts w:ascii="FangSong" w:eastAsia="FangSong" w:hAnsi="FangSong"/>
          <w:sz w:val="20"/>
          <w:szCs w:val="20"/>
        </w:rPr>
        <w:t>[</w:t>
      </w:r>
      <w:r>
        <w:rPr>
          <w:rFonts w:ascii="FangSong" w:eastAsia="FangSong" w:hAnsi="FangSong"/>
          <w:sz w:val="20"/>
          <w:szCs w:val="20"/>
        </w:rPr>
        <w:t xml:space="preserve">  </w:t>
      </w:r>
      <w:r w:rsidRPr="00D07BFE">
        <w:rPr>
          <w:rFonts w:ascii="FangSong" w:eastAsia="FangSong" w:hAnsi="FangSong"/>
          <w:sz w:val="20"/>
          <w:szCs w:val="20"/>
        </w:rPr>
        <w:t>1</w:t>
      </w:r>
      <w:proofErr w:type="gramEnd"/>
      <w:r w:rsidRPr="00D07BFE">
        <w:rPr>
          <w:rFonts w:ascii="FangSong" w:eastAsia="FangSong" w:hAnsi="FangSong"/>
          <w:sz w:val="20"/>
          <w:szCs w:val="20"/>
        </w:rPr>
        <w:t xml:space="preserve">]   0.00- 10.00 sec  4.72 </w:t>
      </w:r>
      <w:proofErr w:type="spellStart"/>
      <w:r w:rsidRPr="00D07BFE">
        <w:rPr>
          <w:rFonts w:ascii="FangSong" w:eastAsia="FangSong" w:hAnsi="FangSong"/>
          <w:sz w:val="20"/>
          <w:szCs w:val="20"/>
        </w:rPr>
        <w:t>MBytes</w:t>
      </w:r>
      <w:proofErr w:type="spellEnd"/>
      <w:r w:rsidRPr="00D07BFE">
        <w:rPr>
          <w:rFonts w:ascii="FangSong" w:eastAsia="FangSong" w:hAnsi="FangSong"/>
          <w:sz w:val="20"/>
          <w:szCs w:val="20"/>
        </w:rPr>
        <w:t xml:space="preserve">  3.96 </w:t>
      </w:r>
      <w:proofErr w:type="spellStart"/>
      <w:r w:rsidRPr="00D07BFE">
        <w:rPr>
          <w:rFonts w:ascii="FangSong" w:eastAsia="FangSong" w:hAnsi="FangSong"/>
          <w:sz w:val="20"/>
          <w:szCs w:val="20"/>
        </w:rPr>
        <w:t>Mbits</w:t>
      </w:r>
      <w:proofErr w:type="spellEnd"/>
      <w:r w:rsidRPr="00D07BFE">
        <w:rPr>
          <w:rFonts w:ascii="FangSong" w:eastAsia="FangSong" w:hAnsi="FangSong"/>
          <w:sz w:val="20"/>
          <w:szCs w:val="20"/>
        </w:rPr>
        <w:t>/sec                 receiver</w:t>
      </w:r>
    </w:p>
    <w:p w:rsidR="00C71F6B" w:rsidRPr="00D07BFE" w:rsidRDefault="00C71F6B" w:rsidP="00C71F6B">
      <w:pPr>
        <w:ind w:left="960"/>
        <w:jc w:val="both"/>
        <w:rPr>
          <w:rFonts w:ascii="FangSong" w:eastAsia="FangSong" w:hAnsi="FangSong"/>
          <w:sz w:val="20"/>
          <w:szCs w:val="20"/>
        </w:rPr>
      </w:pPr>
    </w:p>
    <w:p w:rsidR="00C71F6B" w:rsidRPr="00D07BFE" w:rsidRDefault="00C71F6B" w:rsidP="00C71F6B">
      <w:pPr>
        <w:ind w:left="960"/>
        <w:jc w:val="both"/>
        <w:rPr>
          <w:rFonts w:ascii="FangSong" w:eastAsia="FangSong" w:hAnsi="FangSong"/>
          <w:sz w:val="20"/>
          <w:szCs w:val="20"/>
        </w:rPr>
      </w:pPr>
      <w:proofErr w:type="spellStart"/>
      <w:r w:rsidRPr="00D07BFE">
        <w:rPr>
          <w:rFonts w:ascii="FangSong" w:eastAsia="FangSong" w:hAnsi="FangSong"/>
          <w:sz w:val="20"/>
          <w:szCs w:val="20"/>
        </w:rPr>
        <w:t>iperf</w:t>
      </w:r>
      <w:proofErr w:type="spellEnd"/>
      <w:r w:rsidRPr="00D07BFE">
        <w:rPr>
          <w:rFonts w:ascii="FangSong" w:eastAsia="FangSong" w:hAnsi="FangSong"/>
          <w:sz w:val="20"/>
          <w:szCs w:val="20"/>
        </w:rPr>
        <w:t xml:space="preserve"> Done.</w:t>
      </w:r>
    </w:p>
    <w:p w:rsidR="00C71F6B" w:rsidRPr="00D07BFE" w:rsidRDefault="00C71F6B" w:rsidP="00C71F6B">
      <w:pPr>
        <w:ind w:left="960"/>
        <w:jc w:val="both"/>
        <w:rPr>
          <w:rFonts w:ascii="FangSong" w:eastAsia="FangSong" w:hAnsi="FangSong"/>
          <w:sz w:val="20"/>
          <w:szCs w:val="20"/>
        </w:rPr>
      </w:pPr>
    </w:p>
    <w:p w:rsidR="00C71F6B" w:rsidRDefault="00C71F6B" w:rsidP="00C71F6B">
      <w:pPr>
        <w:ind w:left="960"/>
        <w:jc w:val="both"/>
        <w:rPr>
          <w:rFonts w:ascii="FangSong" w:eastAsia="FangSong" w:hAnsi="FangSong"/>
          <w:sz w:val="20"/>
          <w:szCs w:val="20"/>
        </w:rPr>
      </w:pPr>
    </w:p>
    <w:p w:rsidR="00E82C0C" w:rsidRDefault="00F64768" w:rsidP="00573289">
      <w:pPr>
        <w:ind w:left="960"/>
        <w:jc w:val="both"/>
        <w:rPr>
          <w:rFonts w:eastAsiaTheme="minorEastAsia"/>
        </w:rPr>
      </w:pPr>
      <w:r>
        <w:rPr>
          <w:rFonts w:eastAsiaTheme="minorEastAsia" w:hint="eastAsia"/>
        </w:rPr>
        <w:t>I</w:t>
      </w:r>
      <w:r w:rsidR="00EE32D0">
        <w:rPr>
          <w:rFonts w:eastAsiaTheme="minorEastAsia" w:hint="eastAsia"/>
        </w:rPr>
        <w:t xml:space="preserve">n client mode, </w:t>
      </w:r>
      <w:r w:rsidR="00C71F6B" w:rsidRPr="00573289">
        <w:rPr>
          <w:rFonts w:eastAsia="SimSun"/>
          <w:lang w:eastAsia="zh-CN"/>
        </w:rPr>
        <w:t xml:space="preserve">option “-t &lt;seconds&gt;” </w:t>
      </w:r>
      <w:r w:rsidR="00EE32D0">
        <w:rPr>
          <w:rFonts w:eastAsiaTheme="minorEastAsia" w:hint="eastAsia"/>
        </w:rPr>
        <w:t xml:space="preserve">could </w:t>
      </w:r>
      <w:r w:rsidR="00EE32D0">
        <w:rPr>
          <w:rFonts w:eastAsia="SimSun"/>
          <w:lang w:eastAsia="zh-CN"/>
        </w:rPr>
        <w:t>change t</w:t>
      </w:r>
      <w:r w:rsidR="00EE32D0">
        <w:rPr>
          <w:rFonts w:eastAsiaTheme="minorEastAsia" w:hint="eastAsia"/>
        </w:rPr>
        <w:t xml:space="preserve">est </w:t>
      </w:r>
      <w:r w:rsidR="00EE32D0" w:rsidRPr="00573289">
        <w:rPr>
          <w:rFonts w:eastAsia="SimSun"/>
          <w:lang w:eastAsia="zh-CN"/>
        </w:rPr>
        <w:t>duration</w:t>
      </w:r>
      <w:r w:rsidR="00EE32D0">
        <w:rPr>
          <w:rFonts w:eastAsia="SimSun"/>
          <w:lang w:eastAsia="zh-CN"/>
        </w:rPr>
        <w:t xml:space="preserve">. </w:t>
      </w:r>
    </w:p>
    <w:p w:rsidR="00C71F6B" w:rsidRDefault="00491E34" w:rsidP="00573289">
      <w:pPr>
        <w:ind w:left="960"/>
        <w:jc w:val="both"/>
        <w:rPr>
          <w:rFonts w:ascii="FangSong" w:eastAsia="FangSong" w:hAnsi="FangSong"/>
          <w:sz w:val="20"/>
          <w:szCs w:val="20"/>
        </w:rPr>
      </w:pPr>
      <w:r>
        <w:rPr>
          <w:rFonts w:eastAsiaTheme="minorEastAsia" w:hint="eastAsia"/>
        </w:rPr>
        <w:t>Example</w:t>
      </w:r>
      <w:r w:rsidR="00EE32D0">
        <w:rPr>
          <w:rFonts w:eastAsiaTheme="minorEastAsia" w:hint="eastAsia"/>
        </w:rPr>
        <w:t xml:space="preserve">: </w:t>
      </w:r>
      <w:r w:rsidR="00546800">
        <w:rPr>
          <w:rFonts w:eastAsiaTheme="minorEastAsia" w:hint="eastAsia"/>
        </w:rPr>
        <w:t>S</w:t>
      </w:r>
      <w:r w:rsidR="00EE32D0">
        <w:rPr>
          <w:rFonts w:eastAsiaTheme="minorEastAsia" w:hint="eastAsia"/>
        </w:rPr>
        <w:t xml:space="preserve">et test duration </w:t>
      </w:r>
      <w:r w:rsidR="00EE32D0">
        <w:rPr>
          <w:rFonts w:eastAsia="SimSun"/>
          <w:lang w:eastAsia="zh-CN"/>
        </w:rPr>
        <w:t>to</w:t>
      </w:r>
      <w:r w:rsidR="00C71F6B" w:rsidRPr="00573289">
        <w:rPr>
          <w:rFonts w:eastAsia="SimSun"/>
          <w:lang w:eastAsia="zh-CN"/>
        </w:rPr>
        <w:t xml:space="preserve"> 5 seconds:</w:t>
      </w:r>
    </w:p>
    <w:p w:rsidR="00C71F6B" w:rsidRDefault="00C71F6B" w:rsidP="00C71F6B">
      <w:pPr>
        <w:ind w:left="960"/>
        <w:jc w:val="both"/>
        <w:rPr>
          <w:rFonts w:ascii="FangSong" w:eastAsia="FangSong" w:hAnsi="FangSong"/>
          <w:sz w:val="20"/>
          <w:szCs w:val="20"/>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–c 192.168.25.101 –t 5</w:t>
      </w:r>
    </w:p>
    <w:p w:rsidR="00C71F6B" w:rsidRPr="00E1436A" w:rsidRDefault="00C71F6B" w:rsidP="00C71F6B">
      <w:pPr>
        <w:ind w:left="960"/>
        <w:jc w:val="both"/>
        <w:rPr>
          <w:rFonts w:ascii="FangSong" w:eastAsia="SimSun" w:hAnsi="FangSong"/>
          <w:sz w:val="20"/>
          <w:szCs w:val="20"/>
          <w:lang w:eastAsia="zh-CN"/>
        </w:rPr>
      </w:pPr>
      <w:proofErr w:type="spellStart"/>
      <w:r w:rsidRPr="00E1436A">
        <w:rPr>
          <w:rFonts w:ascii="FangSong" w:eastAsia="SimSun" w:hAnsi="FangSong"/>
          <w:sz w:val="20"/>
          <w:szCs w:val="20"/>
          <w:lang w:eastAsia="zh-CN"/>
        </w:rPr>
        <w:t>wifi</w:t>
      </w:r>
      <w:proofErr w:type="spellEnd"/>
      <w:r w:rsidRPr="00E1436A">
        <w:rPr>
          <w:rFonts w:ascii="FangSong" w:eastAsia="SimSun" w:hAnsi="FangSong"/>
          <w:sz w:val="20"/>
          <w:szCs w:val="20"/>
          <w:lang w:eastAsia="zh-CN"/>
        </w:rPr>
        <w:t xml:space="preserve">-host&gt; </w:t>
      </w:r>
    </w:p>
    <w:p w:rsidR="00C71F6B" w:rsidRPr="00E1436A" w:rsidRDefault="00C71F6B" w:rsidP="00C71F6B">
      <w:pPr>
        <w:ind w:left="960"/>
        <w:jc w:val="both"/>
        <w:rPr>
          <w:rFonts w:ascii="FangSong" w:eastAsia="SimSun" w:hAnsi="FangSong"/>
          <w:sz w:val="20"/>
          <w:szCs w:val="20"/>
          <w:lang w:eastAsia="zh-CN"/>
        </w:rPr>
      </w:pPr>
      <w:r w:rsidRPr="00E1436A">
        <w:rPr>
          <w:rFonts w:ascii="FangSong" w:eastAsia="SimSun" w:hAnsi="FangSong"/>
          <w:sz w:val="20"/>
          <w:szCs w:val="20"/>
          <w:lang w:eastAsia="zh-CN"/>
        </w:rPr>
        <w:t>Connecting to host 192.168.</w:t>
      </w:r>
      <w:r>
        <w:rPr>
          <w:rFonts w:ascii="FangSong" w:eastAsia="SimSun" w:hAnsi="FangSong"/>
          <w:sz w:val="20"/>
          <w:szCs w:val="20"/>
          <w:lang w:eastAsia="zh-CN"/>
        </w:rPr>
        <w:t>25.101</w:t>
      </w:r>
      <w:r w:rsidRPr="00E1436A">
        <w:rPr>
          <w:rFonts w:ascii="FangSong" w:eastAsia="SimSun" w:hAnsi="FangSong"/>
          <w:sz w:val="20"/>
          <w:szCs w:val="20"/>
          <w:lang w:eastAsia="zh-CN"/>
        </w:rPr>
        <w:t>, port 5201</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local 192.168.</w:t>
      </w:r>
      <w:r>
        <w:rPr>
          <w:rFonts w:ascii="FangSong" w:eastAsia="SimSun" w:hAnsi="FangSong"/>
          <w:sz w:val="20"/>
          <w:szCs w:val="20"/>
          <w:lang w:eastAsia="zh-CN"/>
        </w:rPr>
        <w:t>25.</w:t>
      </w:r>
      <w:r w:rsidRPr="00E1436A">
        <w:rPr>
          <w:rFonts w:ascii="FangSong" w:eastAsia="SimSun" w:hAnsi="FangSong"/>
          <w:sz w:val="20"/>
          <w:szCs w:val="20"/>
          <w:lang w:eastAsia="zh-CN"/>
        </w:rPr>
        <w:t xml:space="preserve">1 port </w:t>
      </w:r>
      <w:r>
        <w:rPr>
          <w:rFonts w:ascii="FangSong" w:eastAsia="SimSun" w:hAnsi="FangSong"/>
          <w:sz w:val="20"/>
          <w:szCs w:val="20"/>
          <w:lang w:eastAsia="zh-CN"/>
        </w:rPr>
        <w:t>49156 connected to 192.168.25.101</w:t>
      </w:r>
      <w:r w:rsidRPr="00E1436A">
        <w:rPr>
          <w:rFonts w:ascii="FangSong" w:eastAsia="SimSun" w:hAnsi="FangSong"/>
          <w:sz w:val="20"/>
          <w:szCs w:val="20"/>
          <w:lang w:eastAsia="zh-CN"/>
        </w:rPr>
        <w:t xml:space="preserve"> port 5201</w:t>
      </w:r>
    </w:p>
    <w:p w:rsidR="00C71F6B" w:rsidRPr="00E1436A" w:rsidRDefault="00C71F6B" w:rsidP="00C71F6B">
      <w:pPr>
        <w:ind w:left="960"/>
        <w:jc w:val="both"/>
        <w:rPr>
          <w:rFonts w:ascii="FangSong" w:eastAsia="SimSun" w:hAnsi="FangSong"/>
          <w:sz w:val="20"/>
          <w:szCs w:val="20"/>
          <w:lang w:eastAsia="zh-CN"/>
        </w:rPr>
      </w:pPr>
      <w:r w:rsidRPr="00E1436A">
        <w:rPr>
          <w:rFonts w:ascii="FangSong" w:eastAsia="SimSun" w:hAnsi="FangSong"/>
          <w:sz w:val="20"/>
          <w:szCs w:val="20"/>
          <w:lang w:eastAsia="zh-CN"/>
        </w:rPr>
        <w:t>[ ID] Interval           Transfer     Bandwidth</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0.00-  1.00 sec   542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4.44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1.00-  2.00 sec   412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3.38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2.00-  3.00 sec   461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3.77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3.00-  4.00 sec   482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3.95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4.00-  5.00 sec   405 </w:t>
      </w:r>
      <w:proofErr w:type="spellStart"/>
      <w:r w:rsidRPr="00E1436A">
        <w:rPr>
          <w:rFonts w:ascii="FangSong" w:eastAsia="SimSun" w:hAnsi="FangSong"/>
          <w:sz w:val="20"/>
          <w:szCs w:val="20"/>
          <w:lang w:eastAsia="zh-CN"/>
        </w:rPr>
        <w:t>KBytes</w:t>
      </w:r>
      <w:proofErr w:type="spellEnd"/>
      <w:r w:rsidRPr="00E1436A">
        <w:rPr>
          <w:rFonts w:ascii="FangSong" w:eastAsia="SimSun" w:hAnsi="FangSong"/>
          <w:sz w:val="20"/>
          <w:szCs w:val="20"/>
          <w:lang w:eastAsia="zh-CN"/>
        </w:rPr>
        <w:t xml:space="preserve">  3.32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 xml:space="preserve">/sec                  </w:t>
      </w:r>
    </w:p>
    <w:p w:rsidR="00C71F6B" w:rsidRPr="00E1436A" w:rsidRDefault="00C71F6B" w:rsidP="00C71F6B">
      <w:pPr>
        <w:ind w:left="960"/>
        <w:jc w:val="both"/>
        <w:rPr>
          <w:rFonts w:ascii="FangSong" w:eastAsia="SimSun" w:hAnsi="FangSong"/>
          <w:sz w:val="20"/>
          <w:szCs w:val="20"/>
          <w:lang w:eastAsia="zh-CN"/>
        </w:rPr>
      </w:pPr>
      <w:r w:rsidRPr="00E1436A">
        <w:rPr>
          <w:rFonts w:ascii="FangSong" w:eastAsia="SimSun" w:hAnsi="FangSong"/>
          <w:sz w:val="20"/>
          <w:szCs w:val="20"/>
          <w:lang w:eastAsia="zh-CN"/>
        </w:rPr>
        <w:t>- - - - - - - - - - - - - - - - - - - - - - - - -</w:t>
      </w:r>
    </w:p>
    <w:p w:rsidR="00C71F6B" w:rsidRPr="00E1436A" w:rsidRDefault="00C71F6B" w:rsidP="00C71F6B">
      <w:pPr>
        <w:ind w:left="960"/>
        <w:jc w:val="both"/>
        <w:rPr>
          <w:rFonts w:ascii="FangSong" w:eastAsia="SimSun" w:hAnsi="FangSong"/>
          <w:sz w:val="20"/>
          <w:szCs w:val="20"/>
          <w:lang w:eastAsia="zh-CN"/>
        </w:rPr>
      </w:pPr>
      <w:r w:rsidRPr="00E1436A">
        <w:rPr>
          <w:rFonts w:ascii="FangSong" w:eastAsia="SimSun" w:hAnsi="FangSong"/>
          <w:sz w:val="20"/>
          <w:szCs w:val="20"/>
          <w:lang w:eastAsia="zh-CN"/>
        </w:rPr>
        <w:t>[ ID] Interval           Transfer     Bandwidth</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  1</w:t>
      </w:r>
      <w:proofErr w:type="gramEnd"/>
      <w:r w:rsidRPr="00E1436A">
        <w:rPr>
          <w:rFonts w:ascii="FangSong" w:eastAsia="SimSun" w:hAnsi="FangSong"/>
          <w:sz w:val="20"/>
          <w:szCs w:val="20"/>
          <w:lang w:eastAsia="zh-CN"/>
        </w:rPr>
        <w:t xml:space="preserve">]   0.00-  5.00 sec  2.25 </w:t>
      </w:r>
      <w:proofErr w:type="spellStart"/>
      <w:r w:rsidRPr="00E1436A">
        <w:rPr>
          <w:rFonts w:ascii="FangSong" w:eastAsia="SimSun" w:hAnsi="FangSong"/>
          <w:sz w:val="20"/>
          <w:szCs w:val="20"/>
          <w:lang w:eastAsia="zh-CN"/>
        </w:rPr>
        <w:t>MBytes</w:t>
      </w:r>
      <w:proofErr w:type="spellEnd"/>
      <w:r w:rsidRPr="00E1436A">
        <w:rPr>
          <w:rFonts w:ascii="FangSong" w:eastAsia="SimSun" w:hAnsi="FangSong"/>
          <w:sz w:val="20"/>
          <w:szCs w:val="20"/>
          <w:lang w:eastAsia="zh-CN"/>
        </w:rPr>
        <w:t xml:space="preserve">  3.77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/sec                  sender</w:t>
      </w:r>
    </w:p>
    <w:p w:rsidR="00C71F6B" w:rsidRPr="00E1436A" w:rsidRDefault="00C71F6B" w:rsidP="00C71F6B">
      <w:pPr>
        <w:ind w:left="960"/>
        <w:jc w:val="both"/>
        <w:rPr>
          <w:rFonts w:ascii="FangSong" w:eastAsia="SimSun" w:hAnsi="FangSong"/>
          <w:sz w:val="20"/>
          <w:szCs w:val="20"/>
          <w:lang w:eastAsia="zh-CN"/>
        </w:rPr>
      </w:pPr>
      <w:proofErr w:type="gramStart"/>
      <w:r w:rsidRPr="00E1436A">
        <w:rPr>
          <w:rFonts w:ascii="FangSong" w:eastAsia="SimSun" w:hAnsi="FangSong"/>
          <w:sz w:val="20"/>
          <w:szCs w:val="20"/>
          <w:lang w:eastAsia="zh-CN"/>
        </w:rPr>
        <w:t>[</w:t>
      </w:r>
      <w:r>
        <w:rPr>
          <w:rFonts w:ascii="FangSong" w:eastAsia="SimSun" w:hAnsi="FangSong"/>
          <w:sz w:val="20"/>
          <w:szCs w:val="20"/>
          <w:lang w:eastAsia="zh-CN"/>
        </w:rPr>
        <w:t xml:space="preserve"> </w:t>
      </w:r>
      <w:r w:rsidRPr="00E1436A">
        <w:rPr>
          <w:rFonts w:ascii="FangSong" w:eastAsia="SimSun" w:hAnsi="FangSong"/>
          <w:sz w:val="20"/>
          <w:szCs w:val="20"/>
          <w:lang w:eastAsia="zh-CN"/>
        </w:rPr>
        <w:t xml:space="preserve"> 1</w:t>
      </w:r>
      <w:proofErr w:type="gramEnd"/>
      <w:r w:rsidRPr="00E1436A">
        <w:rPr>
          <w:rFonts w:ascii="FangSong" w:eastAsia="SimSun" w:hAnsi="FangSong"/>
          <w:sz w:val="20"/>
          <w:szCs w:val="20"/>
          <w:lang w:eastAsia="zh-CN"/>
        </w:rPr>
        <w:t xml:space="preserve">] </w:t>
      </w:r>
      <w:r>
        <w:rPr>
          <w:rFonts w:ascii="FangSong" w:eastAsia="SimSun" w:hAnsi="FangSong"/>
          <w:sz w:val="20"/>
          <w:szCs w:val="20"/>
          <w:lang w:eastAsia="zh-CN"/>
        </w:rPr>
        <w:t xml:space="preserve">  0.00-  5.00 sec  2.25 </w:t>
      </w:r>
      <w:proofErr w:type="spellStart"/>
      <w:r>
        <w:rPr>
          <w:rFonts w:ascii="FangSong" w:eastAsia="SimSun" w:hAnsi="FangSong"/>
          <w:sz w:val="20"/>
          <w:szCs w:val="20"/>
          <w:lang w:eastAsia="zh-CN"/>
        </w:rPr>
        <w:t>MBytes</w:t>
      </w:r>
      <w:proofErr w:type="spellEnd"/>
      <w:r>
        <w:rPr>
          <w:rFonts w:ascii="FangSong" w:eastAsia="SimSun" w:hAnsi="FangSong"/>
          <w:sz w:val="20"/>
          <w:szCs w:val="20"/>
          <w:lang w:eastAsia="zh-CN"/>
        </w:rPr>
        <w:t xml:space="preserve">  </w:t>
      </w:r>
      <w:r w:rsidRPr="00E1436A">
        <w:rPr>
          <w:rFonts w:ascii="FangSong" w:eastAsia="SimSun" w:hAnsi="FangSong"/>
          <w:sz w:val="20"/>
          <w:szCs w:val="20"/>
          <w:lang w:eastAsia="zh-CN"/>
        </w:rPr>
        <w:t xml:space="preserve">3.77 </w:t>
      </w:r>
      <w:proofErr w:type="spellStart"/>
      <w:r w:rsidRPr="00E1436A">
        <w:rPr>
          <w:rFonts w:ascii="FangSong" w:eastAsia="SimSun" w:hAnsi="FangSong"/>
          <w:sz w:val="20"/>
          <w:szCs w:val="20"/>
          <w:lang w:eastAsia="zh-CN"/>
        </w:rPr>
        <w:t>Mbits</w:t>
      </w:r>
      <w:proofErr w:type="spellEnd"/>
      <w:r w:rsidRPr="00E1436A">
        <w:rPr>
          <w:rFonts w:ascii="FangSong" w:eastAsia="SimSun" w:hAnsi="FangSong"/>
          <w:sz w:val="20"/>
          <w:szCs w:val="20"/>
          <w:lang w:eastAsia="zh-CN"/>
        </w:rPr>
        <w:t>/sec                 receiver</w:t>
      </w:r>
    </w:p>
    <w:p w:rsidR="00C71F6B" w:rsidRPr="00E1436A" w:rsidRDefault="00C71F6B" w:rsidP="00C71F6B">
      <w:pPr>
        <w:ind w:left="960"/>
        <w:jc w:val="both"/>
        <w:rPr>
          <w:rFonts w:ascii="FangSong" w:eastAsia="SimSun" w:hAnsi="FangSong"/>
          <w:sz w:val="20"/>
          <w:szCs w:val="20"/>
          <w:lang w:eastAsia="zh-CN"/>
        </w:rPr>
      </w:pPr>
    </w:p>
    <w:p w:rsidR="00C71F6B" w:rsidRDefault="00C71F6B" w:rsidP="00C71F6B">
      <w:pPr>
        <w:ind w:left="960"/>
        <w:jc w:val="both"/>
        <w:rPr>
          <w:rFonts w:ascii="FangSong" w:eastAsia="SimSun" w:hAnsi="FangSong"/>
          <w:sz w:val="20"/>
          <w:szCs w:val="20"/>
          <w:lang w:eastAsia="zh-CN"/>
        </w:rPr>
      </w:pPr>
      <w:proofErr w:type="spellStart"/>
      <w:r w:rsidRPr="00E1436A">
        <w:rPr>
          <w:rFonts w:ascii="FangSong" w:eastAsia="SimSun" w:hAnsi="FangSong"/>
          <w:sz w:val="20"/>
          <w:szCs w:val="20"/>
          <w:lang w:eastAsia="zh-CN"/>
        </w:rPr>
        <w:t>iperf</w:t>
      </w:r>
      <w:proofErr w:type="spellEnd"/>
      <w:r w:rsidRPr="00E1436A">
        <w:rPr>
          <w:rFonts w:ascii="FangSong" w:eastAsia="SimSun" w:hAnsi="FangSong"/>
          <w:sz w:val="20"/>
          <w:szCs w:val="20"/>
          <w:lang w:eastAsia="zh-CN"/>
        </w:rPr>
        <w:t xml:space="preserve"> Done.</w:t>
      </w:r>
    </w:p>
    <w:p w:rsidR="00C71F6B" w:rsidRDefault="00C71F6B" w:rsidP="00C71F6B">
      <w:pPr>
        <w:ind w:left="960"/>
        <w:jc w:val="both"/>
        <w:rPr>
          <w:rFonts w:ascii="FangSong" w:eastAsia="SimSun" w:hAnsi="FangSong"/>
          <w:sz w:val="20"/>
          <w:szCs w:val="20"/>
          <w:lang w:eastAsia="zh-CN"/>
        </w:rPr>
      </w:pPr>
    </w:p>
    <w:p w:rsidR="00C71F6B" w:rsidRPr="00A145C6" w:rsidRDefault="00BE5AC8" w:rsidP="00C71F6B">
      <w:pPr>
        <w:ind w:left="960"/>
        <w:jc w:val="both"/>
        <w:rPr>
          <w:rFonts w:ascii="FangSong" w:eastAsiaTheme="minorEastAsia" w:hAnsi="FangSong"/>
          <w:sz w:val="20"/>
          <w:szCs w:val="20"/>
        </w:rPr>
      </w:pPr>
      <w:r>
        <w:rPr>
          <w:rFonts w:eastAsiaTheme="minorEastAsia"/>
        </w:rPr>
        <w:t>I</w:t>
      </w:r>
      <w:r>
        <w:rPr>
          <w:rFonts w:eastAsiaTheme="minorEastAsia" w:hint="eastAsia"/>
        </w:rPr>
        <w:t xml:space="preserve">n </w:t>
      </w:r>
      <w:r w:rsidR="00C71F6B" w:rsidRPr="00573289">
        <w:rPr>
          <w:rFonts w:eastAsia="SimSun" w:hint="eastAsia"/>
          <w:lang w:eastAsia="zh-CN"/>
        </w:rPr>
        <w:t xml:space="preserve">client </w:t>
      </w:r>
      <w:r>
        <w:rPr>
          <w:rFonts w:eastAsiaTheme="minorEastAsia" w:hint="eastAsia"/>
        </w:rPr>
        <w:t xml:space="preserve">mode, iperf3 </w:t>
      </w:r>
      <w:r w:rsidR="00C71F6B" w:rsidRPr="00573289">
        <w:rPr>
          <w:rFonts w:eastAsia="SimSun" w:hint="eastAsia"/>
          <w:lang w:eastAsia="zh-CN"/>
        </w:rPr>
        <w:t xml:space="preserve">will use TCP to </w:t>
      </w:r>
      <w:r w:rsidR="00C71F6B" w:rsidRPr="00573289">
        <w:rPr>
          <w:rFonts w:eastAsia="SimSun"/>
          <w:lang w:eastAsia="zh-CN"/>
        </w:rPr>
        <w:t>measure</w:t>
      </w:r>
      <w:r w:rsidR="00C71F6B" w:rsidRPr="00573289">
        <w:rPr>
          <w:rFonts w:eastAsia="SimSun" w:hint="eastAsia"/>
          <w:lang w:eastAsia="zh-CN"/>
        </w:rPr>
        <w:t xml:space="preserve"> the </w:t>
      </w:r>
      <w:r w:rsidR="00C71F6B" w:rsidRPr="00573289">
        <w:rPr>
          <w:rFonts w:eastAsia="SimSun"/>
          <w:lang w:eastAsia="zh-CN"/>
        </w:rPr>
        <w:t>bandwidth</w:t>
      </w:r>
      <w:r>
        <w:rPr>
          <w:rFonts w:eastAsiaTheme="minorEastAsia" w:hint="eastAsia"/>
        </w:rPr>
        <w:t xml:space="preserve"> by default,</w:t>
      </w:r>
      <w:r w:rsidR="00C71F6B" w:rsidRPr="00573289">
        <w:rPr>
          <w:rFonts w:eastAsia="SimSun"/>
          <w:lang w:eastAsia="zh-CN"/>
        </w:rPr>
        <w:t xml:space="preserve"> option “-u” </w:t>
      </w:r>
      <w:r>
        <w:rPr>
          <w:rFonts w:eastAsiaTheme="minorEastAsia" w:hint="eastAsia"/>
        </w:rPr>
        <w:t>could set</w:t>
      </w:r>
      <w:r>
        <w:rPr>
          <w:rFonts w:eastAsia="SimSun"/>
          <w:lang w:eastAsia="zh-CN"/>
        </w:rPr>
        <w:t xml:space="preserve"> UDP</w:t>
      </w:r>
      <w:r>
        <w:rPr>
          <w:rFonts w:eastAsiaTheme="minorEastAsia" w:hint="eastAsia"/>
        </w:rPr>
        <w:t xml:space="preserve"> test</w:t>
      </w:r>
      <w:r w:rsidR="00C71F6B">
        <w:rPr>
          <w:rFonts w:ascii="FangSong" w:eastAsia="SimSun" w:hAnsi="FangSong"/>
          <w:sz w:val="20"/>
          <w:szCs w:val="20"/>
          <w:lang w:eastAsia="zh-CN"/>
        </w:rPr>
        <w:t xml:space="preserve"> </w:t>
      </w:r>
    </w:p>
    <w:p w:rsidR="00C71F6B" w:rsidRDefault="00C71F6B" w:rsidP="00C71F6B">
      <w:pPr>
        <w:ind w:left="960"/>
        <w:jc w:val="both"/>
        <w:rPr>
          <w:rFonts w:ascii="FangSong" w:eastAsia="FangSong" w:hAnsi="FangSong"/>
          <w:sz w:val="20"/>
          <w:szCs w:val="20"/>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–c 192.168.25.101 -u</w:t>
      </w:r>
    </w:p>
    <w:p w:rsidR="00C71F6B" w:rsidRPr="008A44E8" w:rsidRDefault="00C71F6B" w:rsidP="00C71F6B">
      <w:pPr>
        <w:ind w:left="960"/>
        <w:jc w:val="both"/>
        <w:rPr>
          <w:rFonts w:ascii="FangSong" w:eastAsia="SimSun" w:hAnsi="FangSong"/>
          <w:sz w:val="20"/>
          <w:szCs w:val="20"/>
          <w:lang w:eastAsia="zh-CN"/>
        </w:rPr>
      </w:pPr>
      <w:r>
        <w:rPr>
          <w:rFonts w:ascii="FangSong" w:eastAsia="SimSun" w:hAnsi="FangSong"/>
          <w:sz w:val="20"/>
          <w:szCs w:val="20"/>
          <w:lang w:eastAsia="zh-CN"/>
        </w:rPr>
        <w:lastRenderedPageBreak/>
        <w:t>Connecting to host 192.168.25.101</w:t>
      </w:r>
      <w:r w:rsidRPr="008A44E8">
        <w:rPr>
          <w:rFonts w:ascii="FangSong" w:eastAsia="SimSun" w:hAnsi="FangSong"/>
          <w:sz w:val="20"/>
          <w:szCs w:val="20"/>
          <w:lang w:eastAsia="zh-CN"/>
        </w:rPr>
        <w:t>, port 5201</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local 0.0.0.0 port </w:t>
      </w:r>
      <w:r>
        <w:rPr>
          <w:rFonts w:ascii="FangSong" w:eastAsia="SimSun" w:hAnsi="FangSong"/>
          <w:sz w:val="20"/>
          <w:szCs w:val="20"/>
          <w:lang w:eastAsia="zh-CN"/>
        </w:rPr>
        <w:t>49154 connected to 192.168.25.101</w:t>
      </w:r>
      <w:r w:rsidRPr="008A44E8">
        <w:rPr>
          <w:rFonts w:ascii="FangSong" w:eastAsia="SimSun" w:hAnsi="FangSong"/>
          <w:sz w:val="20"/>
          <w:szCs w:val="20"/>
          <w:lang w:eastAsia="zh-CN"/>
        </w:rPr>
        <w:t xml:space="preserve"> port 5201</w:t>
      </w:r>
    </w:p>
    <w:p w:rsidR="00C71F6B" w:rsidRPr="008A44E8" w:rsidRDefault="00C71F6B" w:rsidP="00C71F6B">
      <w:pPr>
        <w:ind w:left="960"/>
        <w:jc w:val="both"/>
        <w:rPr>
          <w:rFonts w:ascii="FangSong" w:eastAsia="SimSun" w:hAnsi="FangSong"/>
          <w:sz w:val="20"/>
          <w:szCs w:val="20"/>
          <w:lang w:eastAsia="zh-CN"/>
        </w:rPr>
      </w:pPr>
      <w:r w:rsidRPr="008A44E8">
        <w:rPr>
          <w:rFonts w:ascii="FangSong" w:eastAsia="SimSun" w:hAnsi="FangSong"/>
          <w:sz w:val="20"/>
          <w:szCs w:val="20"/>
          <w:lang w:eastAsia="zh-CN"/>
        </w:rPr>
        <w:t>[ ID] Interval           Transfer     Bandwidth       Total Datagrams</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0.00-  1.00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1.00-  2.00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2.00-  3.00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3.00-  4.00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4.00-  5.00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5.00-  6.00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6.00-  7.00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7.00-  8.00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8.00-  9.00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9.00- 10.00 sec   116 </w:t>
      </w:r>
      <w:proofErr w:type="spellStart"/>
      <w:r w:rsidRPr="008A44E8">
        <w:rPr>
          <w:rFonts w:ascii="FangSong" w:eastAsia="SimSun" w:hAnsi="FangSong"/>
          <w:sz w:val="20"/>
          <w:szCs w:val="20"/>
          <w:lang w:eastAsia="zh-CN"/>
        </w:rPr>
        <w:t>KBytes</w:t>
      </w:r>
      <w:proofErr w:type="spellEnd"/>
      <w:r w:rsidRPr="008A44E8">
        <w:rPr>
          <w:rFonts w:ascii="FangSong" w:eastAsia="SimSun" w:hAnsi="FangSong"/>
          <w:sz w:val="20"/>
          <w:szCs w:val="20"/>
          <w:lang w:eastAsia="zh-CN"/>
        </w:rPr>
        <w:t xml:space="preserve">   954 Kbits/sec  81  </w:t>
      </w:r>
    </w:p>
    <w:p w:rsidR="00C71F6B" w:rsidRPr="008A44E8" w:rsidRDefault="00C71F6B" w:rsidP="00C71F6B">
      <w:pPr>
        <w:ind w:left="960"/>
        <w:jc w:val="both"/>
        <w:rPr>
          <w:rFonts w:ascii="FangSong" w:eastAsia="SimSun" w:hAnsi="FangSong"/>
          <w:sz w:val="20"/>
          <w:szCs w:val="20"/>
          <w:lang w:eastAsia="zh-CN"/>
        </w:rPr>
      </w:pPr>
      <w:r w:rsidRPr="008A44E8">
        <w:rPr>
          <w:rFonts w:ascii="FangSong" w:eastAsia="SimSun" w:hAnsi="FangSong"/>
          <w:sz w:val="20"/>
          <w:szCs w:val="20"/>
          <w:lang w:eastAsia="zh-CN"/>
        </w:rPr>
        <w:t>- - - - - - - - - - - - - - - - - - - - - - - - -</w:t>
      </w:r>
    </w:p>
    <w:p w:rsidR="00C71F6B" w:rsidRPr="008A44E8" w:rsidRDefault="00C71F6B" w:rsidP="00C71F6B">
      <w:pPr>
        <w:ind w:left="960"/>
        <w:jc w:val="both"/>
        <w:rPr>
          <w:rFonts w:ascii="FangSong" w:eastAsia="SimSun" w:hAnsi="FangSong"/>
          <w:sz w:val="20"/>
          <w:szCs w:val="20"/>
          <w:lang w:eastAsia="zh-CN"/>
        </w:rPr>
      </w:pPr>
      <w:r w:rsidRPr="008A44E8">
        <w:rPr>
          <w:rFonts w:ascii="FangSong" w:eastAsia="SimSun" w:hAnsi="FangSong"/>
          <w:sz w:val="20"/>
          <w:szCs w:val="20"/>
          <w:lang w:eastAsia="zh-CN"/>
        </w:rPr>
        <w:t>[ ID] Interval           Transfer     Bandwidth       Jitter    Lost/Total Datagrams</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xml:space="preserve">]   0.00- 10.00 sec  1.14 </w:t>
      </w:r>
      <w:proofErr w:type="spellStart"/>
      <w:r w:rsidRPr="008A44E8">
        <w:rPr>
          <w:rFonts w:ascii="FangSong" w:eastAsia="SimSun" w:hAnsi="FangSong"/>
          <w:sz w:val="20"/>
          <w:szCs w:val="20"/>
          <w:lang w:eastAsia="zh-CN"/>
        </w:rPr>
        <w:t>MBytes</w:t>
      </w:r>
      <w:proofErr w:type="spellEnd"/>
      <w:r w:rsidRPr="008A44E8">
        <w:rPr>
          <w:rFonts w:ascii="FangSong" w:eastAsia="SimSun" w:hAnsi="FangSong"/>
          <w:sz w:val="20"/>
          <w:szCs w:val="20"/>
          <w:lang w:eastAsia="zh-CN"/>
        </w:rPr>
        <w:t xml:space="preserve">   954 Kbits/sec  0.617 </w:t>
      </w:r>
      <w:proofErr w:type="spellStart"/>
      <w:r w:rsidRPr="008A44E8">
        <w:rPr>
          <w:rFonts w:ascii="FangSong" w:eastAsia="SimSun" w:hAnsi="FangSong"/>
          <w:sz w:val="20"/>
          <w:szCs w:val="20"/>
          <w:lang w:eastAsia="zh-CN"/>
        </w:rPr>
        <w:t>ms</w:t>
      </w:r>
      <w:proofErr w:type="spellEnd"/>
      <w:r w:rsidRPr="008A44E8">
        <w:rPr>
          <w:rFonts w:ascii="FangSong" w:eastAsia="SimSun" w:hAnsi="FangSong"/>
          <w:sz w:val="20"/>
          <w:szCs w:val="20"/>
          <w:lang w:eastAsia="zh-CN"/>
        </w:rPr>
        <w:t xml:space="preserve">  0/810 (0%)  </w:t>
      </w:r>
    </w:p>
    <w:p w:rsidR="00C71F6B" w:rsidRPr="008A44E8" w:rsidRDefault="00C71F6B" w:rsidP="00C71F6B">
      <w:pPr>
        <w:ind w:left="960"/>
        <w:jc w:val="both"/>
        <w:rPr>
          <w:rFonts w:ascii="FangSong" w:eastAsia="SimSun" w:hAnsi="FangSong"/>
          <w:sz w:val="20"/>
          <w:szCs w:val="20"/>
          <w:lang w:eastAsia="zh-CN"/>
        </w:rPr>
      </w:pPr>
      <w:proofErr w:type="gramStart"/>
      <w:r w:rsidRPr="008A44E8">
        <w:rPr>
          <w:rFonts w:ascii="FangSong" w:eastAsia="SimSun" w:hAnsi="FangSong"/>
          <w:sz w:val="20"/>
          <w:szCs w:val="20"/>
          <w:lang w:eastAsia="zh-CN"/>
        </w:rPr>
        <w:t>[  1</w:t>
      </w:r>
      <w:proofErr w:type="gramEnd"/>
      <w:r w:rsidRPr="008A44E8">
        <w:rPr>
          <w:rFonts w:ascii="FangSong" w:eastAsia="SimSun" w:hAnsi="FangSong"/>
          <w:sz w:val="20"/>
          <w:szCs w:val="20"/>
          <w:lang w:eastAsia="zh-CN"/>
        </w:rPr>
        <w:t>] Sent 810 datagrams</w:t>
      </w:r>
    </w:p>
    <w:p w:rsidR="00C71F6B" w:rsidRPr="008A44E8" w:rsidRDefault="00C71F6B" w:rsidP="00C71F6B">
      <w:pPr>
        <w:ind w:left="960"/>
        <w:jc w:val="both"/>
        <w:rPr>
          <w:rFonts w:ascii="FangSong" w:eastAsia="SimSun" w:hAnsi="FangSong"/>
          <w:sz w:val="20"/>
          <w:szCs w:val="20"/>
          <w:lang w:eastAsia="zh-CN"/>
        </w:rPr>
      </w:pPr>
    </w:p>
    <w:p w:rsidR="00C71F6B" w:rsidRDefault="00C71F6B" w:rsidP="00C71F6B">
      <w:pPr>
        <w:ind w:left="960"/>
        <w:jc w:val="both"/>
        <w:rPr>
          <w:rFonts w:ascii="FangSong" w:eastAsia="SimSun" w:hAnsi="FangSong"/>
          <w:sz w:val="20"/>
          <w:szCs w:val="20"/>
          <w:lang w:eastAsia="zh-CN"/>
        </w:rPr>
      </w:pPr>
      <w:proofErr w:type="spellStart"/>
      <w:r w:rsidRPr="008A44E8">
        <w:rPr>
          <w:rFonts w:ascii="FangSong" w:eastAsia="SimSun" w:hAnsi="FangSong"/>
          <w:sz w:val="20"/>
          <w:szCs w:val="20"/>
          <w:lang w:eastAsia="zh-CN"/>
        </w:rPr>
        <w:t>iperf</w:t>
      </w:r>
      <w:proofErr w:type="spellEnd"/>
      <w:r w:rsidRPr="008A44E8">
        <w:rPr>
          <w:rFonts w:ascii="FangSong" w:eastAsia="SimSun" w:hAnsi="FangSong"/>
          <w:sz w:val="20"/>
          <w:szCs w:val="20"/>
          <w:lang w:eastAsia="zh-CN"/>
        </w:rPr>
        <w:t xml:space="preserve"> Done.</w:t>
      </w:r>
    </w:p>
    <w:p w:rsidR="00C71F6B" w:rsidRDefault="00C71F6B" w:rsidP="00C71F6B">
      <w:pPr>
        <w:ind w:left="960"/>
        <w:jc w:val="both"/>
        <w:rPr>
          <w:rFonts w:ascii="FangSong" w:eastAsia="SimSun" w:hAnsi="FangSong"/>
          <w:sz w:val="20"/>
          <w:szCs w:val="20"/>
          <w:lang w:eastAsia="zh-CN"/>
        </w:rPr>
      </w:pPr>
    </w:p>
    <w:p w:rsidR="00C71F6B" w:rsidRPr="005A0036" w:rsidRDefault="00C71F6B" w:rsidP="00C71F6B">
      <w:pPr>
        <w:ind w:left="960"/>
        <w:jc w:val="both"/>
        <w:rPr>
          <w:rFonts w:ascii="FangSong" w:eastAsia="SimSun" w:hAnsi="FangSong"/>
          <w:sz w:val="20"/>
          <w:szCs w:val="20"/>
          <w:lang w:eastAsia="zh-CN"/>
        </w:rPr>
      </w:pPr>
    </w:p>
    <w:p w:rsidR="001C7382" w:rsidRDefault="00C71F6B" w:rsidP="00C71F6B">
      <w:pPr>
        <w:ind w:left="960"/>
        <w:jc w:val="both"/>
        <w:rPr>
          <w:rFonts w:eastAsiaTheme="minorEastAsia"/>
        </w:rPr>
      </w:pPr>
      <w:r w:rsidRPr="00573289">
        <w:rPr>
          <w:rFonts w:eastAsia="SimSun"/>
          <w:lang w:eastAsia="zh-CN"/>
        </w:rPr>
        <w:t xml:space="preserve">In </w:t>
      </w:r>
      <w:r w:rsidR="006E67E5">
        <w:rPr>
          <w:rFonts w:eastAsiaTheme="minorEastAsia" w:hint="eastAsia"/>
        </w:rPr>
        <w:t xml:space="preserve">client mode </w:t>
      </w:r>
      <w:r w:rsidRPr="00573289">
        <w:rPr>
          <w:rFonts w:eastAsia="SimSun"/>
          <w:lang w:eastAsia="zh-CN"/>
        </w:rPr>
        <w:t>UDP test, there are some default options, including UDP payload length (1472 bytes) and bandwidth (954Kbps</w:t>
      </w:r>
      <w:r w:rsidRPr="00573289">
        <w:rPr>
          <w:rFonts w:eastAsia="SimSun" w:hint="eastAsia"/>
          <w:lang w:eastAsia="zh-CN"/>
        </w:rPr>
        <w:t>)</w:t>
      </w:r>
      <w:r w:rsidRPr="00573289">
        <w:rPr>
          <w:rFonts w:eastAsia="SimSun"/>
          <w:lang w:eastAsia="zh-CN"/>
        </w:rPr>
        <w:t xml:space="preserve">. </w:t>
      </w:r>
      <w:proofErr w:type="gramStart"/>
      <w:r w:rsidRPr="00573289">
        <w:rPr>
          <w:rFonts w:eastAsia="SimSun"/>
          <w:lang w:eastAsia="zh-CN"/>
        </w:rPr>
        <w:t>In order to</w:t>
      </w:r>
      <w:proofErr w:type="gramEnd"/>
      <w:r w:rsidRPr="00573289">
        <w:rPr>
          <w:rFonts w:eastAsia="SimSun"/>
          <w:lang w:eastAsia="zh-CN"/>
        </w:rPr>
        <w:t xml:space="preserve"> change the values, please</w:t>
      </w:r>
      <w:r w:rsidR="006E67E5">
        <w:rPr>
          <w:rFonts w:eastAsia="SimSun"/>
          <w:lang w:eastAsia="zh-CN"/>
        </w:rPr>
        <w:t xml:space="preserve"> use</w:t>
      </w:r>
      <w:r w:rsidR="006E67E5">
        <w:rPr>
          <w:rFonts w:eastAsiaTheme="minorEastAsia" w:hint="eastAsia"/>
        </w:rPr>
        <w:t xml:space="preserve"> </w:t>
      </w:r>
      <w:r w:rsidRPr="00573289">
        <w:rPr>
          <w:rFonts w:eastAsia="SimSun"/>
          <w:lang w:eastAsia="zh-CN"/>
        </w:rPr>
        <w:t>options</w:t>
      </w:r>
      <w:r w:rsidR="006E67E5">
        <w:rPr>
          <w:rFonts w:eastAsiaTheme="minorEastAsia" w:hint="eastAsia"/>
        </w:rPr>
        <w:t xml:space="preserve"> </w:t>
      </w:r>
      <w:r w:rsidR="006E67E5">
        <w:rPr>
          <w:rFonts w:eastAsiaTheme="minorEastAsia"/>
        </w:rPr>
        <w:t>“</w:t>
      </w:r>
      <w:r w:rsidR="006E67E5">
        <w:rPr>
          <w:rFonts w:eastAsiaTheme="minorEastAsia" w:hint="eastAsia"/>
        </w:rPr>
        <w:t>-b</w:t>
      </w:r>
      <w:r w:rsidR="006E67E5">
        <w:rPr>
          <w:rFonts w:eastAsiaTheme="minorEastAsia"/>
        </w:rPr>
        <w:t>”</w:t>
      </w:r>
      <w:r w:rsidR="001C7382">
        <w:rPr>
          <w:rFonts w:eastAsia="SimSun"/>
          <w:lang w:eastAsia="zh-CN"/>
        </w:rPr>
        <w:t>.</w:t>
      </w:r>
    </w:p>
    <w:p w:rsidR="00C71F6B" w:rsidRPr="00573289" w:rsidRDefault="001C7382" w:rsidP="00C71F6B">
      <w:pPr>
        <w:ind w:left="960"/>
        <w:jc w:val="both"/>
        <w:rPr>
          <w:rFonts w:eastAsia="SimSun"/>
          <w:lang w:eastAsia="zh-CN"/>
        </w:rPr>
      </w:pPr>
      <w:r>
        <w:rPr>
          <w:rFonts w:eastAsiaTheme="minorEastAsia" w:hint="eastAsia"/>
        </w:rPr>
        <w:t>E</w:t>
      </w:r>
      <w:r w:rsidR="002E4C4E">
        <w:rPr>
          <w:rFonts w:eastAsia="SimSun"/>
          <w:lang w:eastAsia="zh-CN"/>
        </w:rPr>
        <w:t>xample</w:t>
      </w:r>
      <w:r w:rsidR="002E4C4E">
        <w:rPr>
          <w:rFonts w:eastAsiaTheme="minorEastAsia" w:hint="eastAsia"/>
        </w:rPr>
        <w:t>:</w:t>
      </w:r>
      <w:r w:rsidR="00D05B7A">
        <w:rPr>
          <w:rFonts w:eastAsia="SimSun"/>
          <w:lang w:eastAsia="zh-CN"/>
        </w:rPr>
        <w:t xml:space="preserve"> </w:t>
      </w:r>
      <w:r w:rsidR="00D05B7A">
        <w:rPr>
          <w:rFonts w:eastAsiaTheme="minorEastAsia" w:hint="eastAsia"/>
        </w:rPr>
        <w:t>M</w:t>
      </w:r>
      <w:r w:rsidR="00C71F6B" w:rsidRPr="00573289">
        <w:rPr>
          <w:rFonts w:eastAsia="SimSun"/>
          <w:lang w:eastAsia="zh-CN"/>
        </w:rPr>
        <w:t>easure the UDP performance with bandwidth 5Mbps:</w:t>
      </w:r>
    </w:p>
    <w:p w:rsidR="00C71F6B" w:rsidRDefault="00C71F6B" w:rsidP="00C71F6B">
      <w:pPr>
        <w:ind w:left="960"/>
        <w:jc w:val="both"/>
        <w:rPr>
          <w:rFonts w:ascii="FangSong" w:eastAsia="FangSong" w:hAnsi="FangSong"/>
          <w:sz w:val="20"/>
          <w:szCs w:val="20"/>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–c 192.168.25.101 –u –b 5M</w:t>
      </w:r>
    </w:p>
    <w:p w:rsidR="00C71F6B" w:rsidRPr="00557143" w:rsidRDefault="00C71F6B" w:rsidP="00C71F6B">
      <w:pPr>
        <w:ind w:left="960"/>
        <w:jc w:val="both"/>
        <w:rPr>
          <w:rFonts w:ascii="FangSong" w:eastAsia="SimSun" w:hAnsi="FangSong"/>
          <w:sz w:val="20"/>
          <w:szCs w:val="20"/>
          <w:lang w:eastAsia="zh-CN"/>
        </w:rPr>
      </w:pPr>
      <w:r w:rsidRPr="00557143">
        <w:rPr>
          <w:rFonts w:ascii="FangSong" w:eastAsia="SimSun" w:hAnsi="FangSong"/>
          <w:sz w:val="20"/>
          <w:szCs w:val="20"/>
          <w:lang w:eastAsia="zh-CN"/>
        </w:rPr>
        <w:t>Connecting to host 192.168</w:t>
      </w:r>
      <w:r>
        <w:rPr>
          <w:rFonts w:ascii="FangSong" w:eastAsia="SimSun" w:hAnsi="FangSong"/>
          <w:sz w:val="20"/>
          <w:szCs w:val="20"/>
          <w:lang w:eastAsia="zh-CN"/>
        </w:rPr>
        <w:t>.25.101</w:t>
      </w:r>
      <w:r w:rsidRPr="00557143">
        <w:rPr>
          <w:rFonts w:ascii="FangSong" w:eastAsia="SimSun" w:hAnsi="FangSong"/>
          <w:sz w:val="20"/>
          <w:szCs w:val="20"/>
          <w:lang w:eastAsia="zh-CN"/>
        </w:rPr>
        <w:t>, port 5201</w:t>
      </w:r>
    </w:p>
    <w:p w:rsidR="00C71F6B" w:rsidRPr="00557143" w:rsidRDefault="00C71F6B" w:rsidP="00C71F6B">
      <w:pPr>
        <w:ind w:left="960"/>
        <w:jc w:val="both"/>
        <w:rPr>
          <w:rFonts w:ascii="FangSong" w:eastAsia="SimSun" w:hAnsi="FangSong"/>
          <w:sz w:val="20"/>
          <w:szCs w:val="20"/>
          <w:lang w:eastAsia="zh-CN"/>
        </w:rPr>
      </w:pPr>
      <w:proofErr w:type="gramStart"/>
      <w:r w:rsidRPr="00557143">
        <w:rPr>
          <w:rFonts w:ascii="FangSong" w:eastAsia="SimSun" w:hAnsi="FangSong"/>
          <w:sz w:val="20"/>
          <w:szCs w:val="20"/>
          <w:lang w:eastAsia="zh-CN"/>
        </w:rPr>
        <w:t>[  1</w:t>
      </w:r>
      <w:proofErr w:type="gramEnd"/>
      <w:r w:rsidRPr="00557143">
        <w:rPr>
          <w:rFonts w:ascii="FangSong" w:eastAsia="SimSun" w:hAnsi="FangSong"/>
          <w:sz w:val="20"/>
          <w:szCs w:val="20"/>
          <w:lang w:eastAsia="zh-CN"/>
        </w:rPr>
        <w:t>] local 0.0.0.0 p</w:t>
      </w:r>
      <w:r>
        <w:rPr>
          <w:rFonts w:ascii="FangSong" w:eastAsia="SimSun" w:hAnsi="FangSong"/>
          <w:sz w:val="20"/>
          <w:szCs w:val="20"/>
          <w:lang w:eastAsia="zh-CN"/>
        </w:rPr>
        <w:t>ort 49154 connected to 192.168.25.101</w:t>
      </w:r>
      <w:r w:rsidRPr="00557143">
        <w:rPr>
          <w:rFonts w:ascii="FangSong" w:eastAsia="SimSun" w:hAnsi="FangSong"/>
          <w:sz w:val="20"/>
          <w:szCs w:val="20"/>
          <w:lang w:eastAsia="zh-CN"/>
        </w:rPr>
        <w:t xml:space="preserve"> port 5201</w:t>
      </w:r>
    </w:p>
    <w:p w:rsidR="00C71F6B" w:rsidRPr="00557143" w:rsidRDefault="00C71F6B" w:rsidP="00C71F6B">
      <w:pPr>
        <w:ind w:left="960"/>
        <w:jc w:val="both"/>
        <w:rPr>
          <w:rFonts w:ascii="FangSong" w:eastAsia="SimSun" w:hAnsi="FangSong"/>
          <w:sz w:val="20"/>
          <w:szCs w:val="20"/>
          <w:lang w:eastAsia="zh-CN"/>
        </w:rPr>
      </w:pPr>
      <w:r w:rsidRPr="00557143">
        <w:rPr>
          <w:rFonts w:ascii="FangSong" w:eastAsia="SimSun" w:hAnsi="FangSong"/>
          <w:sz w:val="20"/>
          <w:szCs w:val="20"/>
          <w:lang w:eastAsia="zh-CN"/>
        </w:rPr>
        <w:t>[ ID] Interval           Transfer     Bandwidth       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0.00-  1.00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1.00-  2.00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2.00-  3.00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3.00-  4.00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4.00-  5.00 sec   581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4.76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404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5.00-  6.00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402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6.00-  7.00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lastRenderedPageBreak/>
        <w:t>[  1</w:t>
      </w:r>
      <w:proofErr w:type="gramEnd"/>
      <w:r w:rsidRPr="00264178">
        <w:rPr>
          <w:rFonts w:ascii="FangSong" w:eastAsia="SimSun" w:hAnsi="FangSong"/>
          <w:sz w:val="20"/>
          <w:szCs w:val="20"/>
          <w:lang w:eastAsia="zh-CN"/>
        </w:rPr>
        <w:t xml:space="preserve">]   7.00-  8.00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8.00-  9.00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402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9.00- 10.00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403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 - - - - - - - - - - - - - - - - - - - - - - -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 ID] Interval           Transfer     Bandwidth       Jitter    Lost/Total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xml:space="preserve">]   0.00- 10.00 sec  5.66 </w:t>
      </w:r>
      <w:proofErr w:type="spellStart"/>
      <w:r w:rsidRPr="00264178">
        <w:rPr>
          <w:rFonts w:ascii="FangSong" w:eastAsia="SimSun" w:hAnsi="FangSong"/>
          <w:sz w:val="20"/>
          <w:szCs w:val="20"/>
          <w:lang w:eastAsia="zh-CN"/>
        </w:rPr>
        <w:t>MBytes</w:t>
      </w:r>
      <w:proofErr w:type="spellEnd"/>
      <w:r w:rsidRPr="00264178">
        <w:rPr>
          <w:rFonts w:ascii="FangSong" w:eastAsia="SimSun" w:hAnsi="FangSong"/>
          <w:sz w:val="20"/>
          <w:szCs w:val="20"/>
          <w:lang w:eastAsia="zh-CN"/>
        </w:rPr>
        <w:t xml:space="preserve">  4.74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0/4029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1</w:t>
      </w:r>
      <w:proofErr w:type="gramEnd"/>
      <w:r w:rsidRPr="00264178">
        <w:rPr>
          <w:rFonts w:ascii="FangSong" w:eastAsia="SimSun" w:hAnsi="FangSong"/>
          <w:sz w:val="20"/>
          <w:szCs w:val="20"/>
          <w:lang w:eastAsia="zh-CN"/>
        </w:rPr>
        <w:t>] Sent 4029 datagrams</w:t>
      </w:r>
    </w:p>
    <w:p w:rsidR="00C71F6B" w:rsidRPr="00264178" w:rsidRDefault="00C71F6B" w:rsidP="00C71F6B">
      <w:pPr>
        <w:ind w:left="960"/>
        <w:jc w:val="both"/>
        <w:rPr>
          <w:rFonts w:ascii="FangSong" w:eastAsia="SimSun" w:hAnsi="FangSong"/>
          <w:sz w:val="20"/>
          <w:szCs w:val="20"/>
          <w:lang w:eastAsia="zh-CN"/>
        </w:rPr>
      </w:pPr>
    </w:p>
    <w:p w:rsidR="00C71F6B" w:rsidRDefault="00C71F6B" w:rsidP="00C71F6B">
      <w:pPr>
        <w:ind w:left="960"/>
        <w:jc w:val="both"/>
        <w:rPr>
          <w:rFonts w:ascii="FangSong" w:eastAsia="SimSun" w:hAnsi="FangSong"/>
          <w:sz w:val="20"/>
          <w:szCs w:val="20"/>
          <w:lang w:eastAsia="zh-CN"/>
        </w:rPr>
      </w:pPr>
      <w:proofErr w:type="spellStart"/>
      <w:r w:rsidRPr="00264178">
        <w:rPr>
          <w:rFonts w:ascii="FangSong" w:eastAsia="SimSun" w:hAnsi="FangSong"/>
          <w:sz w:val="20"/>
          <w:szCs w:val="20"/>
          <w:lang w:eastAsia="zh-CN"/>
        </w:rPr>
        <w:t>iperf</w:t>
      </w:r>
      <w:proofErr w:type="spellEnd"/>
      <w:r w:rsidRPr="00264178">
        <w:rPr>
          <w:rFonts w:ascii="FangSong" w:eastAsia="SimSun" w:hAnsi="FangSong"/>
          <w:sz w:val="20"/>
          <w:szCs w:val="20"/>
          <w:lang w:eastAsia="zh-CN"/>
        </w:rPr>
        <w:t xml:space="preserve"> Done.</w:t>
      </w:r>
    </w:p>
    <w:p w:rsidR="00C71F6B" w:rsidRDefault="00C71F6B" w:rsidP="00C71F6B">
      <w:pPr>
        <w:ind w:left="960"/>
        <w:jc w:val="both"/>
        <w:rPr>
          <w:rFonts w:ascii="FangSong" w:eastAsia="SimSun" w:hAnsi="FangSong"/>
          <w:sz w:val="20"/>
          <w:szCs w:val="20"/>
          <w:lang w:eastAsia="zh-CN"/>
        </w:rPr>
      </w:pPr>
    </w:p>
    <w:p w:rsidR="00C71F6B" w:rsidRPr="00573289" w:rsidRDefault="00C71F6B" w:rsidP="00C71F6B">
      <w:pPr>
        <w:ind w:left="960"/>
        <w:jc w:val="both"/>
        <w:rPr>
          <w:rFonts w:eastAsia="SimSun"/>
          <w:lang w:eastAsia="zh-CN"/>
        </w:rPr>
      </w:pPr>
      <w:r w:rsidRPr="00573289">
        <w:rPr>
          <w:rFonts w:eastAsia="SimSun"/>
          <w:lang w:eastAsia="zh-CN"/>
        </w:rPr>
        <w:t>Once the UDP begins, the iperf</w:t>
      </w:r>
      <w:r w:rsidR="00CA482B">
        <w:rPr>
          <w:rFonts w:eastAsiaTheme="minorEastAsia" w:hint="eastAsia"/>
        </w:rPr>
        <w:t>3</w:t>
      </w:r>
      <w:r w:rsidRPr="00573289">
        <w:rPr>
          <w:rFonts w:eastAsia="SimSun"/>
          <w:lang w:eastAsia="zh-CN"/>
        </w:rPr>
        <w:t xml:space="preserve"> client will show information of the throughput. The client will not know whether the packets are received by the server or not until the test is finished normally because the client and server </w:t>
      </w:r>
      <w:r w:rsidR="00E868AA" w:rsidRPr="00573289">
        <w:rPr>
          <w:rFonts w:eastAsia="SimSun"/>
          <w:lang w:eastAsia="zh-CN"/>
        </w:rPr>
        <w:t>exchange</w:t>
      </w:r>
      <w:r w:rsidRPr="00573289">
        <w:rPr>
          <w:rFonts w:eastAsia="SimSun"/>
          <w:lang w:eastAsia="zh-CN"/>
        </w:rPr>
        <w:t xml:space="preserve"> the testing result at the end of the test. So, </w:t>
      </w:r>
      <w:proofErr w:type="gramStart"/>
      <w:r w:rsidRPr="00573289">
        <w:rPr>
          <w:rFonts w:eastAsia="SimSun"/>
          <w:lang w:eastAsia="zh-CN"/>
        </w:rPr>
        <w:t>in order to</w:t>
      </w:r>
      <w:proofErr w:type="gramEnd"/>
      <w:r w:rsidRPr="00573289">
        <w:rPr>
          <w:rFonts w:eastAsia="SimSun"/>
          <w:lang w:eastAsia="zh-CN"/>
        </w:rPr>
        <w:t xml:space="preserve"> get the intermediate network bandwidth and status during testing, the output of both the client and the server should be checked. For the TCP test, the output of both the client and the server will be alike, because TCP has the reliable transmission control mechanism. The iperf3 output on the Linux host:</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Accepted connection from 192.168.1.105, port 49158</w:t>
      </w:r>
    </w:p>
    <w:p w:rsidR="00C71F6B" w:rsidRPr="00264178" w:rsidRDefault="00C71F6B" w:rsidP="00C71F6B">
      <w:pPr>
        <w:ind w:left="960"/>
        <w:jc w:val="both"/>
        <w:rPr>
          <w:rFonts w:ascii="FangSong" w:eastAsia="SimSun" w:hAnsi="FangSong"/>
          <w:sz w:val="20"/>
          <w:szCs w:val="20"/>
          <w:lang w:eastAsia="zh-CN"/>
        </w:rPr>
      </w:pPr>
      <w:proofErr w:type="gramStart"/>
      <w:r>
        <w:rPr>
          <w:rFonts w:ascii="FangSong" w:eastAsia="SimSun" w:hAnsi="FangSong"/>
          <w:sz w:val="20"/>
          <w:szCs w:val="20"/>
          <w:lang w:eastAsia="zh-CN"/>
        </w:rPr>
        <w:t>[  5</w:t>
      </w:r>
      <w:proofErr w:type="gramEnd"/>
      <w:r>
        <w:rPr>
          <w:rFonts w:ascii="FangSong" w:eastAsia="SimSun" w:hAnsi="FangSong"/>
          <w:sz w:val="20"/>
          <w:szCs w:val="20"/>
          <w:lang w:eastAsia="zh-CN"/>
        </w:rPr>
        <w:t>] local 192.168.25.101</w:t>
      </w:r>
      <w:r w:rsidRPr="00264178">
        <w:rPr>
          <w:rFonts w:ascii="FangSong" w:eastAsia="SimSun" w:hAnsi="FangSong"/>
          <w:sz w:val="20"/>
          <w:szCs w:val="20"/>
          <w:lang w:eastAsia="zh-CN"/>
        </w:rPr>
        <w:t xml:space="preserve"> port 5201 connected to 19</w:t>
      </w:r>
      <w:r>
        <w:rPr>
          <w:rFonts w:ascii="FangSong" w:eastAsia="SimSun" w:hAnsi="FangSong"/>
          <w:sz w:val="20"/>
          <w:szCs w:val="20"/>
          <w:lang w:eastAsia="zh-CN"/>
        </w:rPr>
        <w:t>2.168.25</w:t>
      </w:r>
      <w:r w:rsidRPr="00264178">
        <w:rPr>
          <w:rFonts w:ascii="FangSong" w:eastAsia="SimSun" w:hAnsi="FangSong"/>
          <w:sz w:val="20"/>
          <w:szCs w:val="20"/>
          <w:lang w:eastAsia="zh-CN"/>
        </w:rPr>
        <w:t>.1 port 49155</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 ID] Interval           Transfer     Bandwidth       Jitter    Lost/Total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0.00-1.00   sec   450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3.69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0.786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0/313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1.00-2.00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0.574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2.00-3.00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0.671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3.00-4.00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0.686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4.00-5.00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0.539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5.00-6.00   sec   581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4.76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0.717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0/404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6.00-7.00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0.783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 </w:t>
      </w:r>
      <w:r w:rsidRPr="00264178">
        <w:rPr>
          <w:rFonts w:ascii="FangSong" w:eastAsia="SimSun" w:hAnsi="FangSong"/>
          <w:sz w:val="20"/>
          <w:szCs w:val="20"/>
          <w:lang w:eastAsia="zh-CN"/>
        </w:rPr>
        <w:lastRenderedPageBreak/>
        <w:t xml:space="preserve">(0%)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7.00-8.00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0.922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8.00-9.00   sec   579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0.552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0/403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9.00-10.00  sec   578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4.73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0.726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 (0%)  </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10.00-10.21  sec   129 </w:t>
      </w:r>
      <w:proofErr w:type="spellStart"/>
      <w:r w:rsidRPr="00264178">
        <w:rPr>
          <w:rFonts w:ascii="FangSong" w:eastAsia="SimSun" w:hAnsi="FangSong"/>
          <w:sz w:val="20"/>
          <w:szCs w:val="20"/>
          <w:lang w:eastAsia="zh-CN"/>
        </w:rPr>
        <w:t>KBytes</w:t>
      </w:r>
      <w:proofErr w:type="spellEnd"/>
      <w:r w:rsidRPr="00264178">
        <w:rPr>
          <w:rFonts w:ascii="FangSong" w:eastAsia="SimSun" w:hAnsi="FangSong"/>
          <w:sz w:val="20"/>
          <w:szCs w:val="20"/>
          <w:lang w:eastAsia="zh-CN"/>
        </w:rPr>
        <w:t xml:space="preserve">  4.97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0/90 (0%)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 - - - - - - - - - - - - - - - - - - - - - - -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 ID] Interval           Transfer     Bandwidth       Jitter    Lost/Total Datagrams</w:t>
      </w:r>
    </w:p>
    <w:p w:rsidR="00C71F6B" w:rsidRPr="00264178" w:rsidRDefault="00C71F6B" w:rsidP="00C71F6B">
      <w:pPr>
        <w:ind w:left="960"/>
        <w:jc w:val="both"/>
        <w:rPr>
          <w:rFonts w:ascii="FangSong" w:eastAsia="SimSun" w:hAnsi="FangSong"/>
          <w:sz w:val="20"/>
          <w:szCs w:val="20"/>
          <w:lang w:eastAsia="zh-CN"/>
        </w:rPr>
      </w:pPr>
      <w:proofErr w:type="gramStart"/>
      <w:r w:rsidRPr="00264178">
        <w:rPr>
          <w:rFonts w:ascii="FangSong" w:eastAsia="SimSun" w:hAnsi="FangSong"/>
          <w:sz w:val="20"/>
          <w:szCs w:val="20"/>
          <w:lang w:eastAsia="zh-CN"/>
        </w:rPr>
        <w:t>[  5</w:t>
      </w:r>
      <w:proofErr w:type="gramEnd"/>
      <w:r w:rsidRPr="00264178">
        <w:rPr>
          <w:rFonts w:ascii="FangSong" w:eastAsia="SimSun" w:hAnsi="FangSong"/>
          <w:sz w:val="20"/>
          <w:szCs w:val="20"/>
          <w:lang w:eastAsia="zh-CN"/>
        </w:rPr>
        <w:t xml:space="preserve">]   0.00-10.21  sec  5.66 </w:t>
      </w:r>
      <w:proofErr w:type="spellStart"/>
      <w:r w:rsidRPr="00264178">
        <w:rPr>
          <w:rFonts w:ascii="FangSong" w:eastAsia="SimSun" w:hAnsi="FangSong"/>
          <w:sz w:val="20"/>
          <w:szCs w:val="20"/>
          <w:lang w:eastAsia="zh-CN"/>
        </w:rPr>
        <w:t>MBytes</w:t>
      </w:r>
      <w:proofErr w:type="spellEnd"/>
      <w:r w:rsidRPr="00264178">
        <w:rPr>
          <w:rFonts w:ascii="FangSong" w:eastAsia="SimSun" w:hAnsi="FangSong"/>
          <w:sz w:val="20"/>
          <w:szCs w:val="20"/>
          <w:lang w:eastAsia="zh-CN"/>
        </w:rPr>
        <w:t xml:space="preserve">  4.65 </w:t>
      </w:r>
      <w:proofErr w:type="spellStart"/>
      <w:r w:rsidRPr="00264178">
        <w:rPr>
          <w:rFonts w:ascii="FangSong" w:eastAsia="SimSun" w:hAnsi="FangSong"/>
          <w:sz w:val="20"/>
          <w:szCs w:val="20"/>
          <w:lang w:eastAsia="zh-CN"/>
        </w:rPr>
        <w:t>Mbits</w:t>
      </w:r>
      <w:proofErr w:type="spellEnd"/>
      <w:r w:rsidRPr="00264178">
        <w:rPr>
          <w:rFonts w:ascii="FangSong" w:eastAsia="SimSun" w:hAnsi="FangSong"/>
          <w:sz w:val="20"/>
          <w:szCs w:val="20"/>
          <w:lang w:eastAsia="zh-CN"/>
        </w:rPr>
        <w:t xml:space="preserve">/sec  0.739 </w:t>
      </w:r>
      <w:proofErr w:type="spellStart"/>
      <w:r w:rsidRPr="00264178">
        <w:rPr>
          <w:rFonts w:ascii="FangSong" w:eastAsia="SimSun" w:hAnsi="FangSong"/>
          <w:sz w:val="20"/>
          <w:szCs w:val="20"/>
          <w:lang w:eastAsia="zh-CN"/>
        </w:rPr>
        <w:t>ms</w:t>
      </w:r>
      <w:proofErr w:type="spellEnd"/>
      <w:r w:rsidRPr="00264178">
        <w:rPr>
          <w:rFonts w:ascii="FangSong" w:eastAsia="SimSun" w:hAnsi="FangSong"/>
          <w:sz w:val="20"/>
          <w:szCs w:val="20"/>
          <w:lang w:eastAsia="zh-CN"/>
        </w:rPr>
        <w:t xml:space="preserve">  0/4029 (0%)  </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w:t>
      </w:r>
    </w:p>
    <w:p w:rsidR="00C71F6B" w:rsidRPr="00264178"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Server listening on 5201</w:t>
      </w:r>
    </w:p>
    <w:p w:rsidR="00C71F6B" w:rsidRDefault="00C71F6B" w:rsidP="00C71F6B">
      <w:pPr>
        <w:ind w:left="960"/>
        <w:jc w:val="both"/>
        <w:rPr>
          <w:rFonts w:ascii="FangSong" w:eastAsia="SimSun" w:hAnsi="FangSong"/>
          <w:sz w:val="20"/>
          <w:szCs w:val="20"/>
          <w:lang w:eastAsia="zh-CN"/>
        </w:rPr>
      </w:pPr>
      <w:r w:rsidRPr="00264178">
        <w:rPr>
          <w:rFonts w:ascii="FangSong" w:eastAsia="SimSun" w:hAnsi="FangSong"/>
          <w:sz w:val="20"/>
          <w:szCs w:val="20"/>
          <w:lang w:eastAsia="zh-CN"/>
        </w:rPr>
        <w:t>-----------------------------------------------------------</w:t>
      </w:r>
    </w:p>
    <w:p w:rsidR="00C71F6B" w:rsidRDefault="00C71F6B" w:rsidP="00C71F6B">
      <w:pPr>
        <w:ind w:left="960"/>
        <w:jc w:val="both"/>
        <w:rPr>
          <w:rFonts w:ascii="FangSong" w:eastAsia="SimSun" w:hAnsi="FangSong"/>
          <w:sz w:val="20"/>
          <w:szCs w:val="20"/>
          <w:lang w:eastAsia="zh-CN"/>
        </w:rPr>
      </w:pPr>
    </w:p>
    <w:p w:rsidR="00C71F6B" w:rsidRPr="00573289" w:rsidRDefault="00C71F6B" w:rsidP="00C71F6B">
      <w:pPr>
        <w:ind w:left="960"/>
        <w:jc w:val="both"/>
        <w:rPr>
          <w:rFonts w:eastAsia="SimSun"/>
          <w:lang w:eastAsia="zh-CN"/>
        </w:rPr>
      </w:pPr>
      <w:r w:rsidRPr="00573289">
        <w:rPr>
          <w:rFonts w:eastAsia="SimSun"/>
          <w:lang w:eastAsia="zh-CN"/>
        </w:rPr>
        <w:t xml:space="preserve">To </w:t>
      </w:r>
      <w:r w:rsidR="008758B1">
        <w:rPr>
          <w:rFonts w:eastAsiaTheme="minorEastAsia" w:hint="eastAsia"/>
        </w:rPr>
        <w:t>run</w:t>
      </w:r>
      <w:r w:rsidRPr="00573289">
        <w:rPr>
          <w:rFonts w:eastAsia="SimSun"/>
          <w:lang w:eastAsia="zh-CN"/>
        </w:rPr>
        <w:t xml:space="preserve"> the second iperf3 thread, option “-p &lt;port&gt;” should be used to assign a different transport number for the corresponding iperf3 client and server.</w:t>
      </w:r>
    </w:p>
    <w:p w:rsidR="00C71F6B" w:rsidRDefault="00C71F6B" w:rsidP="00C71F6B">
      <w:pPr>
        <w:ind w:left="960"/>
        <w:jc w:val="both"/>
        <w:rPr>
          <w:rFonts w:ascii="FangSong" w:eastAsiaTheme="minorEastAsia" w:hAnsi="FangSong"/>
          <w:sz w:val="20"/>
          <w:szCs w:val="20"/>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–c 192.168.25.101 –p 5200</w:t>
      </w:r>
    </w:p>
    <w:p w:rsidR="00C71F6B" w:rsidRPr="005952F6" w:rsidRDefault="00C71F6B" w:rsidP="00C71F6B">
      <w:pPr>
        <w:ind w:left="960"/>
        <w:jc w:val="both"/>
        <w:rPr>
          <w:rFonts w:ascii="FangSong" w:eastAsiaTheme="minorEastAsia" w:hAnsi="FangSong"/>
          <w:sz w:val="20"/>
          <w:szCs w:val="20"/>
        </w:rPr>
      </w:pPr>
      <w:r>
        <w:rPr>
          <w:rFonts w:ascii="FangSong" w:eastAsiaTheme="minorEastAsia" w:hAnsi="FangSong"/>
          <w:sz w:val="20"/>
          <w:szCs w:val="20"/>
        </w:rPr>
        <w:t>Connecting to host 192.168.25.101</w:t>
      </w:r>
      <w:r w:rsidRPr="005952F6">
        <w:rPr>
          <w:rFonts w:ascii="FangSong" w:eastAsiaTheme="minorEastAsia" w:hAnsi="FangSong"/>
          <w:sz w:val="20"/>
          <w:szCs w:val="20"/>
        </w:rPr>
        <w:t>, port 5200</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local 192.168.</w:t>
      </w:r>
      <w:r>
        <w:rPr>
          <w:rFonts w:ascii="FangSong" w:eastAsiaTheme="minorEastAsia" w:hAnsi="FangSong"/>
          <w:sz w:val="20"/>
          <w:szCs w:val="20"/>
        </w:rPr>
        <w:t>25</w:t>
      </w:r>
      <w:r w:rsidRPr="005952F6">
        <w:rPr>
          <w:rFonts w:ascii="FangSong" w:eastAsiaTheme="minorEastAsia" w:hAnsi="FangSong"/>
          <w:sz w:val="20"/>
          <w:szCs w:val="20"/>
        </w:rPr>
        <w:t>.1 port 49160 connected to 192.168.</w:t>
      </w:r>
      <w:r>
        <w:rPr>
          <w:rFonts w:ascii="FangSong" w:eastAsiaTheme="minorEastAsia" w:hAnsi="FangSong"/>
          <w:sz w:val="20"/>
          <w:szCs w:val="20"/>
        </w:rPr>
        <w:t>25.101</w:t>
      </w:r>
      <w:r w:rsidRPr="005952F6">
        <w:rPr>
          <w:rFonts w:ascii="FangSong" w:eastAsiaTheme="minorEastAsia" w:hAnsi="FangSong"/>
          <w:sz w:val="20"/>
          <w:szCs w:val="20"/>
        </w:rPr>
        <w:t xml:space="preserve"> port 5200</w:t>
      </w:r>
    </w:p>
    <w:p w:rsidR="00C71F6B" w:rsidRPr="005952F6" w:rsidRDefault="00C71F6B" w:rsidP="00C71F6B">
      <w:pPr>
        <w:ind w:left="960"/>
        <w:jc w:val="both"/>
        <w:rPr>
          <w:rFonts w:ascii="FangSong" w:eastAsiaTheme="minorEastAsia" w:hAnsi="FangSong"/>
          <w:sz w:val="20"/>
          <w:szCs w:val="20"/>
        </w:rPr>
      </w:pPr>
      <w:r w:rsidRPr="005952F6">
        <w:rPr>
          <w:rFonts w:ascii="FangSong" w:eastAsiaTheme="minorEastAsia" w:hAnsi="FangSong"/>
          <w:sz w:val="20"/>
          <w:szCs w:val="20"/>
        </w:rPr>
        <w:t>[ ID] Interval           Transfer     Bandwidth</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0.00-  1.00 sec   471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3.85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1.00-  2.00 sec   388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3.18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2.00-  3.00 sec   489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4.01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3.00-  4.00 sec   496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4.06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4.00-  5.00 sec   479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3.92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5.00-  6.00 sec   532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4.36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6.00-  7.00 sec   529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4.33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7.00-  8.00 sec   224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1.83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8.00-  9.00 sec   462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3.78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9.00- 10.00 sec   412 </w:t>
      </w:r>
      <w:proofErr w:type="spellStart"/>
      <w:r w:rsidRPr="005952F6">
        <w:rPr>
          <w:rFonts w:ascii="FangSong" w:eastAsiaTheme="minorEastAsia" w:hAnsi="FangSong"/>
          <w:sz w:val="20"/>
          <w:szCs w:val="20"/>
        </w:rPr>
        <w:t>KBytes</w:t>
      </w:r>
      <w:proofErr w:type="spellEnd"/>
      <w:r w:rsidRPr="005952F6">
        <w:rPr>
          <w:rFonts w:ascii="FangSong" w:eastAsiaTheme="minorEastAsia" w:hAnsi="FangSong"/>
          <w:sz w:val="20"/>
          <w:szCs w:val="20"/>
        </w:rPr>
        <w:t xml:space="preserve">  3.38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 xml:space="preserve">/sec                  </w:t>
      </w:r>
    </w:p>
    <w:p w:rsidR="00C71F6B" w:rsidRPr="005952F6" w:rsidRDefault="00C71F6B" w:rsidP="00C71F6B">
      <w:pPr>
        <w:ind w:left="960"/>
        <w:jc w:val="both"/>
        <w:rPr>
          <w:rFonts w:ascii="FangSong" w:eastAsiaTheme="minorEastAsia" w:hAnsi="FangSong"/>
          <w:sz w:val="20"/>
          <w:szCs w:val="20"/>
        </w:rPr>
      </w:pPr>
      <w:r w:rsidRPr="005952F6">
        <w:rPr>
          <w:rFonts w:ascii="FangSong" w:eastAsiaTheme="minorEastAsia" w:hAnsi="FangSong"/>
          <w:sz w:val="20"/>
          <w:szCs w:val="20"/>
        </w:rPr>
        <w:t>- - - - - - - - - - - - - - - - - - - - - - - - -</w:t>
      </w:r>
    </w:p>
    <w:p w:rsidR="00C71F6B" w:rsidRPr="005952F6" w:rsidRDefault="00C71F6B" w:rsidP="00C71F6B">
      <w:pPr>
        <w:ind w:left="960"/>
        <w:jc w:val="both"/>
        <w:rPr>
          <w:rFonts w:ascii="FangSong" w:eastAsiaTheme="minorEastAsia" w:hAnsi="FangSong"/>
          <w:sz w:val="20"/>
          <w:szCs w:val="20"/>
        </w:rPr>
      </w:pPr>
      <w:r w:rsidRPr="005952F6">
        <w:rPr>
          <w:rFonts w:ascii="FangSong" w:eastAsiaTheme="minorEastAsia" w:hAnsi="FangSong"/>
          <w:sz w:val="20"/>
          <w:szCs w:val="20"/>
        </w:rPr>
        <w:t>[ ID] Interval           Transfer     Bandwidth</w:t>
      </w:r>
    </w:p>
    <w:p w:rsidR="00C71F6B" w:rsidRPr="005952F6" w:rsidRDefault="00C71F6B" w:rsidP="00C71F6B">
      <w:pPr>
        <w:ind w:left="960"/>
        <w:jc w:val="both"/>
        <w:rPr>
          <w:rFonts w:ascii="FangSong" w:eastAsiaTheme="minorEastAsia" w:hAnsi="FangSong"/>
          <w:sz w:val="20"/>
          <w:szCs w:val="20"/>
        </w:rPr>
      </w:pPr>
      <w:proofErr w:type="gramStart"/>
      <w:r w:rsidRPr="005952F6">
        <w:rPr>
          <w:rFonts w:ascii="FangSong" w:eastAsiaTheme="minorEastAsia" w:hAnsi="FangSong"/>
          <w:sz w:val="20"/>
          <w:szCs w:val="20"/>
        </w:rPr>
        <w:t>[  1</w:t>
      </w:r>
      <w:proofErr w:type="gramEnd"/>
      <w:r w:rsidRPr="005952F6">
        <w:rPr>
          <w:rFonts w:ascii="FangSong" w:eastAsiaTheme="minorEastAsia" w:hAnsi="FangSong"/>
          <w:sz w:val="20"/>
          <w:szCs w:val="20"/>
        </w:rPr>
        <w:t xml:space="preserve">]   0.00- 10.00 sec  4.38 </w:t>
      </w:r>
      <w:proofErr w:type="spellStart"/>
      <w:r w:rsidRPr="005952F6">
        <w:rPr>
          <w:rFonts w:ascii="FangSong" w:eastAsiaTheme="minorEastAsia" w:hAnsi="FangSong"/>
          <w:sz w:val="20"/>
          <w:szCs w:val="20"/>
        </w:rPr>
        <w:t>MBytes</w:t>
      </w:r>
      <w:proofErr w:type="spellEnd"/>
      <w:r w:rsidRPr="005952F6">
        <w:rPr>
          <w:rFonts w:ascii="FangSong" w:eastAsiaTheme="minorEastAsia" w:hAnsi="FangSong"/>
          <w:sz w:val="20"/>
          <w:szCs w:val="20"/>
        </w:rPr>
        <w:t xml:space="preserve">  3.67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/sec                  sender</w:t>
      </w:r>
    </w:p>
    <w:p w:rsidR="00C71F6B" w:rsidRPr="005952F6" w:rsidRDefault="00C71F6B" w:rsidP="00C71F6B">
      <w:pPr>
        <w:ind w:left="960"/>
        <w:jc w:val="both"/>
        <w:rPr>
          <w:rFonts w:ascii="FangSong" w:eastAsiaTheme="minorEastAsia" w:hAnsi="FangSong"/>
          <w:sz w:val="20"/>
          <w:szCs w:val="20"/>
        </w:rPr>
      </w:pPr>
      <w:proofErr w:type="gramStart"/>
      <w:r>
        <w:rPr>
          <w:rFonts w:ascii="FangSong" w:eastAsiaTheme="minorEastAsia" w:hAnsi="FangSong"/>
          <w:sz w:val="20"/>
          <w:szCs w:val="20"/>
        </w:rPr>
        <w:lastRenderedPageBreak/>
        <w:t xml:space="preserve">[  </w:t>
      </w:r>
      <w:r w:rsidRPr="005952F6">
        <w:rPr>
          <w:rFonts w:ascii="FangSong" w:eastAsiaTheme="minorEastAsia" w:hAnsi="FangSong"/>
          <w:sz w:val="20"/>
          <w:szCs w:val="20"/>
        </w:rPr>
        <w:t>1</w:t>
      </w:r>
      <w:proofErr w:type="gramEnd"/>
      <w:r w:rsidRPr="005952F6">
        <w:rPr>
          <w:rFonts w:ascii="FangSong" w:eastAsiaTheme="minorEastAsia" w:hAnsi="FangSong"/>
          <w:sz w:val="20"/>
          <w:szCs w:val="20"/>
        </w:rPr>
        <w:t xml:space="preserve">]   0.00- 10.00 sec  4.38 </w:t>
      </w:r>
      <w:proofErr w:type="spellStart"/>
      <w:r w:rsidRPr="005952F6">
        <w:rPr>
          <w:rFonts w:ascii="FangSong" w:eastAsiaTheme="minorEastAsia" w:hAnsi="FangSong"/>
          <w:sz w:val="20"/>
          <w:szCs w:val="20"/>
        </w:rPr>
        <w:t>MBytes</w:t>
      </w:r>
      <w:proofErr w:type="spellEnd"/>
      <w:r w:rsidRPr="005952F6">
        <w:rPr>
          <w:rFonts w:ascii="FangSong" w:eastAsiaTheme="minorEastAsia" w:hAnsi="FangSong"/>
          <w:sz w:val="20"/>
          <w:szCs w:val="20"/>
        </w:rPr>
        <w:t xml:space="preserve">  3.67 </w:t>
      </w:r>
      <w:proofErr w:type="spellStart"/>
      <w:r w:rsidRPr="005952F6">
        <w:rPr>
          <w:rFonts w:ascii="FangSong" w:eastAsiaTheme="minorEastAsia" w:hAnsi="FangSong"/>
          <w:sz w:val="20"/>
          <w:szCs w:val="20"/>
        </w:rPr>
        <w:t>Mbits</w:t>
      </w:r>
      <w:proofErr w:type="spellEnd"/>
      <w:r w:rsidRPr="005952F6">
        <w:rPr>
          <w:rFonts w:ascii="FangSong" w:eastAsiaTheme="minorEastAsia" w:hAnsi="FangSong"/>
          <w:sz w:val="20"/>
          <w:szCs w:val="20"/>
        </w:rPr>
        <w:t>/sec                 receiver</w:t>
      </w:r>
    </w:p>
    <w:p w:rsidR="00C71F6B" w:rsidRPr="005952F6" w:rsidRDefault="00C71F6B" w:rsidP="00C71F6B">
      <w:pPr>
        <w:ind w:left="960"/>
        <w:jc w:val="both"/>
        <w:rPr>
          <w:rFonts w:ascii="FangSong" w:eastAsiaTheme="minorEastAsia" w:hAnsi="FangSong"/>
          <w:sz w:val="20"/>
          <w:szCs w:val="20"/>
        </w:rPr>
      </w:pPr>
    </w:p>
    <w:p w:rsidR="00C71F6B" w:rsidRPr="00A109FF" w:rsidRDefault="00C71F6B" w:rsidP="00C71F6B">
      <w:pPr>
        <w:ind w:left="960"/>
        <w:jc w:val="both"/>
        <w:rPr>
          <w:rFonts w:ascii="FangSong" w:eastAsia="SimSun" w:hAnsi="FangSong"/>
          <w:sz w:val="20"/>
          <w:szCs w:val="20"/>
          <w:lang w:eastAsia="zh-CN"/>
        </w:rPr>
      </w:pPr>
      <w:r w:rsidRPr="00573289">
        <w:rPr>
          <w:rFonts w:eastAsia="SimSun"/>
          <w:lang w:eastAsia="zh-CN"/>
        </w:rPr>
        <w:t>Meanwhile, the same iperf</w:t>
      </w:r>
      <w:r w:rsidR="00CA482B">
        <w:rPr>
          <w:rFonts w:eastAsiaTheme="minorEastAsia" w:hint="eastAsia"/>
        </w:rPr>
        <w:t>3</w:t>
      </w:r>
      <w:r w:rsidRPr="00573289">
        <w:rPr>
          <w:rFonts w:eastAsia="SimSun"/>
          <w:lang w:eastAsia="zh-CN"/>
        </w:rPr>
        <w:t xml:space="preserve"> port should be assigned to the iperf</w:t>
      </w:r>
      <w:r w:rsidR="00CA482B">
        <w:rPr>
          <w:rFonts w:eastAsiaTheme="minorEastAsia" w:hint="eastAsia"/>
        </w:rPr>
        <w:t>3</w:t>
      </w:r>
      <w:r w:rsidRPr="00573289">
        <w:rPr>
          <w:rFonts w:eastAsia="SimSun"/>
          <w:lang w:eastAsia="zh-CN"/>
        </w:rPr>
        <w:t xml:space="preserve"> server, like “iperf3 –s –p 5200” on the host of 192.168.25.101. </w:t>
      </w:r>
      <w:r w:rsidRPr="00573289">
        <w:rPr>
          <w:rFonts w:eastAsia="SimSun" w:hint="eastAsia"/>
          <w:lang w:eastAsia="zh-CN"/>
        </w:rPr>
        <w:t xml:space="preserve">There are no other </w:t>
      </w:r>
      <w:r w:rsidRPr="00573289">
        <w:rPr>
          <w:rFonts w:eastAsia="SimSun"/>
          <w:lang w:eastAsia="zh-CN"/>
        </w:rPr>
        <w:t>restraints</w:t>
      </w:r>
      <w:r w:rsidRPr="00573289">
        <w:rPr>
          <w:rFonts w:eastAsia="SimSun" w:hint="eastAsia"/>
          <w:lang w:eastAsia="zh-CN"/>
        </w:rPr>
        <w:t xml:space="preserve"> except </w:t>
      </w:r>
      <w:r w:rsidRPr="00573289">
        <w:rPr>
          <w:rFonts w:eastAsia="SimSun"/>
          <w:lang w:eastAsia="zh-CN"/>
        </w:rPr>
        <w:t xml:space="preserve">for </w:t>
      </w:r>
      <w:r w:rsidRPr="00573289">
        <w:rPr>
          <w:rFonts w:eastAsia="SimSun" w:hint="eastAsia"/>
          <w:lang w:eastAsia="zh-CN"/>
        </w:rPr>
        <w:t xml:space="preserve">the </w:t>
      </w:r>
      <w:r w:rsidRPr="00573289">
        <w:rPr>
          <w:rFonts w:eastAsia="SimSun"/>
          <w:lang w:eastAsia="zh-CN"/>
        </w:rPr>
        <w:t xml:space="preserve">different </w:t>
      </w:r>
      <w:r w:rsidRPr="00573289">
        <w:rPr>
          <w:rFonts w:eastAsia="SimSun" w:hint="eastAsia"/>
          <w:lang w:eastAsia="zh-CN"/>
        </w:rPr>
        <w:t>port value for the two iperf</w:t>
      </w:r>
      <w:r w:rsidR="00CA482B">
        <w:rPr>
          <w:rFonts w:eastAsiaTheme="minorEastAsia" w:hint="eastAsia"/>
        </w:rPr>
        <w:t>3</w:t>
      </w:r>
      <w:r w:rsidRPr="00573289">
        <w:rPr>
          <w:rFonts w:eastAsia="SimSun" w:hint="eastAsia"/>
          <w:lang w:eastAsia="zh-CN"/>
        </w:rPr>
        <w:t xml:space="preserve"> threads.</w:t>
      </w:r>
      <w:r>
        <w:rPr>
          <w:rFonts w:ascii="FangSong" w:eastAsia="SimSun" w:hAnsi="FangSong" w:hint="eastAsia"/>
          <w:sz w:val="20"/>
          <w:szCs w:val="20"/>
          <w:lang w:eastAsia="zh-CN"/>
        </w:rPr>
        <w:t xml:space="preserve"> </w:t>
      </w:r>
    </w:p>
    <w:p w:rsidR="00C71F6B" w:rsidRPr="005952F6" w:rsidRDefault="00573289" w:rsidP="00C71F6B">
      <w:pPr>
        <w:ind w:left="960"/>
        <w:jc w:val="both"/>
        <w:rPr>
          <w:rFonts w:ascii="FangSong" w:eastAsia="SimSun" w:hAnsi="FangSong"/>
          <w:sz w:val="20"/>
          <w:szCs w:val="20"/>
          <w:lang w:eastAsia="zh-CN"/>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-host&gt;</w:t>
      </w:r>
      <w:r w:rsidR="00C71F6B" w:rsidRPr="005952F6">
        <w:rPr>
          <w:rFonts w:ascii="FangSong" w:eastAsia="SimSun" w:hAnsi="FangSong"/>
          <w:sz w:val="20"/>
          <w:szCs w:val="20"/>
          <w:lang w:eastAsia="zh-CN"/>
        </w:rPr>
        <w:t xml:space="preserve"> iperf3 -s -p 5200</w:t>
      </w:r>
    </w:p>
    <w:p w:rsidR="00C71F6B" w:rsidRPr="005952F6" w:rsidRDefault="00C71F6B" w:rsidP="00C71F6B">
      <w:pPr>
        <w:ind w:left="960"/>
        <w:jc w:val="both"/>
        <w:rPr>
          <w:rFonts w:ascii="FangSong" w:eastAsia="SimSun" w:hAnsi="FangSong"/>
          <w:sz w:val="20"/>
          <w:szCs w:val="20"/>
          <w:lang w:eastAsia="zh-CN"/>
        </w:rPr>
      </w:pPr>
      <w:r w:rsidRPr="005952F6">
        <w:rPr>
          <w:rFonts w:ascii="FangSong" w:eastAsia="SimSun" w:hAnsi="FangSong"/>
          <w:sz w:val="20"/>
          <w:szCs w:val="20"/>
          <w:lang w:eastAsia="zh-CN"/>
        </w:rPr>
        <w:t>-----------------------------------------------------------</w:t>
      </w:r>
    </w:p>
    <w:p w:rsidR="00C71F6B" w:rsidRPr="005952F6" w:rsidRDefault="00C71F6B" w:rsidP="00C71F6B">
      <w:pPr>
        <w:ind w:left="960"/>
        <w:jc w:val="both"/>
        <w:rPr>
          <w:rFonts w:ascii="FangSong" w:eastAsia="SimSun" w:hAnsi="FangSong"/>
          <w:sz w:val="20"/>
          <w:szCs w:val="20"/>
          <w:lang w:eastAsia="zh-CN"/>
        </w:rPr>
      </w:pPr>
      <w:r w:rsidRPr="005952F6">
        <w:rPr>
          <w:rFonts w:ascii="FangSong" w:eastAsia="SimSun" w:hAnsi="FangSong"/>
          <w:sz w:val="20"/>
          <w:szCs w:val="20"/>
          <w:lang w:eastAsia="zh-CN"/>
        </w:rPr>
        <w:t>Server listening on 5200</w:t>
      </w:r>
    </w:p>
    <w:p w:rsidR="00C71F6B" w:rsidRDefault="00C71F6B" w:rsidP="00C71F6B">
      <w:pPr>
        <w:ind w:firstLineChars="450" w:firstLine="900"/>
      </w:pPr>
      <w:r>
        <w:rPr>
          <w:rFonts w:ascii="FangSong" w:eastAsia="SimSun" w:hAnsi="FangSong"/>
          <w:sz w:val="20"/>
          <w:szCs w:val="20"/>
          <w:lang w:eastAsia="zh-CN"/>
        </w:rPr>
        <w:t>-----------------------------------------------------------</w:t>
      </w:r>
    </w:p>
    <w:p w:rsidR="00C71F6B" w:rsidRPr="005952F6" w:rsidRDefault="00C71F6B" w:rsidP="00C71F6B">
      <w:pPr>
        <w:ind w:left="960"/>
        <w:jc w:val="both"/>
        <w:rPr>
          <w:rFonts w:ascii="FangSong" w:eastAsia="SimSun" w:hAnsi="FangSong"/>
          <w:sz w:val="20"/>
          <w:szCs w:val="20"/>
          <w:lang w:eastAsia="zh-CN"/>
        </w:rPr>
      </w:pPr>
    </w:p>
    <w:p w:rsidR="00C71F6B" w:rsidRDefault="008F6A48" w:rsidP="00C71F6B">
      <w:pPr>
        <w:ind w:left="960"/>
        <w:jc w:val="both"/>
        <w:rPr>
          <w:rFonts w:eastAsiaTheme="minorEastAsia"/>
        </w:rPr>
      </w:pPr>
      <w:r>
        <w:rPr>
          <w:rFonts w:eastAsiaTheme="minorEastAsia" w:hint="eastAsia"/>
        </w:rPr>
        <w:t xml:space="preserve">In client mode, </w:t>
      </w:r>
      <w:r w:rsidR="00C71F6B" w:rsidRPr="00F243E6">
        <w:rPr>
          <w:rFonts w:eastAsia="SimSun" w:hint="eastAsia"/>
          <w:lang w:eastAsia="zh-CN"/>
        </w:rPr>
        <w:t xml:space="preserve">option </w:t>
      </w:r>
      <w:r w:rsidR="00C71F6B" w:rsidRPr="00F243E6">
        <w:rPr>
          <w:rFonts w:eastAsia="SimSun"/>
          <w:lang w:eastAsia="zh-CN"/>
        </w:rPr>
        <w:t>“-P &lt;streams&gt;” can be used</w:t>
      </w:r>
      <w:r>
        <w:rPr>
          <w:rFonts w:eastAsiaTheme="minorEastAsia" w:hint="eastAsia"/>
        </w:rPr>
        <w:t xml:space="preserve"> </w:t>
      </w:r>
      <w:r w:rsidRPr="00F243E6">
        <w:rPr>
          <w:rFonts w:eastAsia="SimSun" w:hint="eastAsia"/>
          <w:lang w:eastAsia="zh-CN"/>
        </w:rPr>
        <w:t xml:space="preserve">to test </w:t>
      </w:r>
      <w:r w:rsidRPr="00F243E6">
        <w:rPr>
          <w:rFonts w:eastAsia="SimSun"/>
          <w:lang w:eastAsia="zh-CN"/>
        </w:rPr>
        <w:t xml:space="preserve">with </w:t>
      </w:r>
      <w:r w:rsidRPr="00F243E6">
        <w:rPr>
          <w:rFonts w:eastAsia="SimSun" w:hint="eastAsia"/>
          <w:lang w:eastAsia="zh-CN"/>
        </w:rPr>
        <w:t>several streams in parallel</w:t>
      </w:r>
      <w:r w:rsidR="00C71F6B" w:rsidRPr="00F243E6">
        <w:rPr>
          <w:rFonts w:eastAsia="SimSun"/>
          <w:lang w:eastAsia="zh-CN"/>
        </w:rPr>
        <w:t>:</w:t>
      </w:r>
    </w:p>
    <w:p w:rsidR="000F51AD" w:rsidRPr="009E72B5" w:rsidRDefault="000F51AD" w:rsidP="00C71F6B">
      <w:pPr>
        <w:ind w:left="960"/>
        <w:jc w:val="both"/>
        <w:rPr>
          <w:rFonts w:eastAsiaTheme="minorEastAsia"/>
          <w:color w:val="FF0000"/>
        </w:rPr>
      </w:pPr>
      <w:r w:rsidRPr="009E72B5">
        <w:rPr>
          <w:rFonts w:eastAsiaTheme="minorEastAsia" w:hint="eastAsia"/>
          <w:color w:val="FF0000"/>
        </w:rPr>
        <w:t xml:space="preserve">Note: </w:t>
      </w:r>
    </w:p>
    <w:p w:rsidR="000F51AD" w:rsidRPr="009E72B5" w:rsidRDefault="000F51AD" w:rsidP="00C71F6B">
      <w:pPr>
        <w:ind w:left="960"/>
        <w:jc w:val="both"/>
        <w:rPr>
          <w:rFonts w:eastAsiaTheme="minorEastAsia"/>
          <w:color w:val="FF0000"/>
        </w:rPr>
      </w:pPr>
      <w:r w:rsidRPr="009E72B5">
        <w:rPr>
          <w:rFonts w:eastAsiaTheme="minorEastAsia" w:hint="eastAsia"/>
          <w:color w:val="FF0000"/>
        </w:rPr>
        <w:t>If target platform is under win32 environment and is running on server mode</w:t>
      </w:r>
      <w:r w:rsidR="00BF31A0" w:rsidRPr="009E72B5">
        <w:rPr>
          <w:rFonts w:eastAsiaTheme="minorEastAsia" w:hint="eastAsia"/>
          <w:color w:val="FF0000"/>
        </w:rPr>
        <w:t xml:space="preserve">, it could not be allowed to use </w:t>
      </w:r>
      <w:r w:rsidR="00730719" w:rsidRPr="009E72B5">
        <w:rPr>
          <w:rFonts w:eastAsiaTheme="minorEastAsia" w:hint="eastAsia"/>
          <w:color w:val="FF0000"/>
        </w:rPr>
        <w:t xml:space="preserve">several streams in </w:t>
      </w:r>
      <w:r w:rsidR="00BF31A0" w:rsidRPr="009E72B5">
        <w:rPr>
          <w:rFonts w:eastAsiaTheme="minorEastAsia"/>
          <w:color w:val="FF0000"/>
        </w:rPr>
        <w:t xml:space="preserve">parallel </w:t>
      </w:r>
      <w:r w:rsidR="00225296" w:rsidRPr="009E72B5">
        <w:rPr>
          <w:rFonts w:eastAsiaTheme="minorEastAsia" w:hint="eastAsia"/>
          <w:color w:val="FF0000"/>
        </w:rPr>
        <w:t>when user needs to run UDP TX</w:t>
      </w:r>
      <w:r w:rsidR="00AF75C6" w:rsidRPr="009E72B5">
        <w:rPr>
          <w:rFonts w:eastAsiaTheme="minorEastAsia" w:hint="eastAsia"/>
          <w:color w:val="FF0000"/>
        </w:rPr>
        <w:t xml:space="preserve"> iperf3 testing</w:t>
      </w:r>
      <w:r w:rsidR="00225296" w:rsidRPr="009E72B5">
        <w:rPr>
          <w:rFonts w:eastAsiaTheme="minorEastAsia" w:hint="eastAsia"/>
          <w:color w:val="FF0000"/>
        </w:rPr>
        <w:t>, but it work</w:t>
      </w:r>
      <w:r w:rsidR="007F2502" w:rsidRPr="009E72B5">
        <w:rPr>
          <w:rFonts w:eastAsiaTheme="minorEastAsia" w:hint="eastAsia"/>
          <w:color w:val="FF0000"/>
        </w:rPr>
        <w:t>s</w:t>
      </w:r>
      <w:r w:rsidR="00225296" w:rsidRPr="009E72B5">
        <w:rPr>
          <w:rFonts w:eastAsiaTheme="minorEastAsia" w:hint="eastAsia"/>
          <w:color w:val="FF0000"/>
        </w:rPr>
        <w:t xml:space="preserve"> on TCP TX.</w:t>
      </w:r>
    </w:p>
    <w:p w:rsidR="00C71F6B" w:rsidRDefault="00C71F6B" w:rsidP="00C71F6B">
      <w:pPr>
        <w:ind w:left="960"/>
        <w:jc w:val="both"/>
        <w:rPr>
          <w:rFonts w:ascii="FangSong" w:eastAsia="FangSong" w:hAnsi="FangSong"/>
          <w:sz w:val="20"/>
          <w:szCs w:val="20"/>
          <w:lang w:eastAsia="zh-CN"/>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–c 192.168.25.101 –</w:t>
      </w:r>
      <w:r>
        <w:rPr>
          <w:rFonts w:ascii="FangSong" w:eastAsia="FangSong" w:hAnsi="FangSong" w:hint="eastAsia"/>
          <w:sz w:val="20"/>
          <w:szCs w:val="20"/>
          <w:lang w:eastAsia="zh-CN"/>
        </w:rPr>
        <w:t>P 2</w:t>
      </w:r>
    </w:p>
    <w:p w:rsidR="00C71F6B" w:rsidRDefault="00C71F6B" w:rsidP="00C71F6B">
      <w:pPr>
        <w:ind w:left="960"/>
        <w:jc w:val="both"/>
        <w:rPr>
          <w:rFonts w:ascii="FangSong" w:eastAsia="FangSong" w:hAnsi="FangSong"/>
          <w:sz w:val="20"/>
          <w:szCs w:val="20"/>
          <w:lang w:eastAsia="zh-CN"/>
        </w:rPr>
      </w:pPr>
      <w:r>
        <w:rPr>
          <w:rFonts w:ascii="FangSong" w:eastAsia="FangSong" w:hAnsi="FangSong" w:hint="eastAsia"/>
          <w:sz w:val="20"/>
          <w:szCs w:val="20"/>
          <w:lang w:eastAsia="zh-CN"/>
        </w:rPr>
        <w:t xml:space="preserve">In </w:t>
      </w:r>
      <w:r>
        <w:rPr>
          <w:rFonts w:ascii="FangSong" w:eastAsia="FangSong" w:hAnsi="FangSong"/>
          <w:sz w:val="20"/>
          <w:szCs w:val="20"/>
          <w:lang w:eastAsia="zh-CN"/>
        </w:rPr>
        <w:t xml:space="preserve">this case, the </w:t>
      </w:r>
      <w:proofErr w:type="spellStart"/>
      <w:r>
        <w:rPr>
          <w:rFonts w:ascii="FangSong" w:eastAsia="FangSong" w:hAnsi="FangSong"/>
          <w:sz w:val="20"/>
          <w:szCs w:val="20"/>
          <w:lang w:eastAsia="zh-CN"/>
        </w:rPr>
        <w:t>iperf</w:t>
      </w:r>
      <w:proofErr w:type="spellEnd"/>
      <w:r>
        <w:rPr>
          <w:rFonts w:ascii="FangSong" w:eastAsia="FangSong" w:hAnsi="FangSong"/>
          <w:sz w:val="20"/>
          <w:szCs w:val="20"/>
          <w:lang w:eastAsia="zh-CN"/>
        </w:rPr>
        <w:t xml:space="preserve"> client will create two TCP connections and try to transmit traffic at its best. The two streams share the same </w:t>
      </w:r>
      <w:proofErr w:type="spellStart"/>
      <w:r>
        <w:rPr>
          <w:rFonts w:ascii="FangSong" w:eastAsia="FangSong" w:hAnsi="FangSong"/>
          <w:sz w:val="20"/>
          <w:szCs w:val="20"/>
          <w:lang w:eastAsia="zh-CN"/>
        </w:rPr>
        <w:t>iperf</w:t>
      </w:r>
      <w:proofErr w:type="spellEnd"/>
      <w:r>
        <w:rPr>
          <w:rFonts w:ascii="FangSong" w:eastAsia="FangSong" w:hAnsi="FangSong"/>
          <w:sz w:val="20"/>
          <w:szCs w:val="20"/>
          <w:lang w:eastAsia="zh-CN"/>
        </w:rPr>
        <w:t xml:space="preserve"> thread and have the same transmission direction. </w:t>
      </w:r>
    </w:p>
    <w:p w:rsidR="00C71F6B" w:rsidRPr="0092108C" w:rsidRDefault="00C71F6B" w:rsidP="00C71F6B">
      <w:pPr>
        <w:ind w:left="960"/>
        <w:jc w:val="both"/>
        <w:rPr>
          <w:rFonts w:ascii="FangSong" w:eastAsia="FangSong" w:hAnsi="FangSong"/>
          <w:sz w:val="20"/>
          <w:szCs w:val="20"/>
          <w:lang w:eastAsia="zh-CN"/>
        </w:rPr>
      </w:pPr>
      <w:proofErr w:type="spellStart"/>
      <w:r w:rsidRPr="0092108C">
        <w:rPr>
          <w:rFonts w:ascii="FangSong" w:eastAsia="FangSong" w:hAnsi="FangSong"/>
          <w:sz w:val="20"/>
          <w:szCs w:val="20"/>
          <w:lang w:eastAsia="zh-CN"/>
        </w:rPr>
        <w:t>wifi</w:t>
      </w:r>
      <w:proofErr w:type="spellEnd"/>
      <w:r w:rsidRPr="0092108C">
        <w:rPr>
          <w:rFonts w:ascii="FangSong" w:eastAsia="FangSong" w:hAnsi="FangSong"/>
          <w:sz w:val="20"/>
          <w:szCs w:val="20"/>
          <w:lang w:eastAsia="zh-CN"/>
        </w:rPr>
        <w:t>-host&gt; iperf3 -c 192.168.1.100 -P 2 -t 5</w:t>
      </w:r>
    </w:p>
    <w:p w:rsidR="00C71F6B" w:rsidRPr="0092108C" w:rsidRDefault="00C71F6B" w:rsidP="00C71F6B">
      <w:pPr>
        <w:ind w:left="960"/>
        <w:jc w:val="both"/>
        <w:rPr>
          <w:rFonts w:ascii="FangSong" w:eastAsia="FangSong" w:hAnsi="FangSong"/>
          <w:sz w:val="20"/>
          <w:szCs w:val="20"/>
          <w:lang w:eastAsia="zh-CN"/>
        </w:rPr>
      </w:pPr>
    </w:p>
    <w:p w:rsidR="00C71F6B" w:rsidRPr="0092108C" w:rsidRDefault="00C71F6B" w:rsidP="00C71F6B">
      <w:pPr>
        <w:ind w:left="960"/>
        <w:jc w:val="both"/>
        <w:rPr>
          <w:rFonts w:ascii="FangSong" w:eastAsia="FangSong" w:hAnsi="FangSong"/>
          <w:sz w:val="20"/>
          <w:szCs w:val="20"/>
          <w:lang w:eastAsia="zh-CN"/>
        </w:rPr>
      </w:pPr>
    </w:p>
    <w:p w:rsidR="00C71F6B" w:rsidRPr="0092108C" w:rsidRDefault="00C71F6B" w:rsidP="00C71F6B">
      <w:pPr>
        <w:ind w:left="960"/>
        <w:jc w:val="both"/>
        <w:rPr>
          <w:rFonts w:ascii="FangSong" w:eastAsia="FangSong" w:hAnsi="FangSong"/>
          <w:sz w:val="20"/>
          <w:szCs w:val="20"/>
          <w:lang w:eastAsia="zh-CN"/>
        </w:rPr>
      </w:pPr>
      <w:proofErr w:type="spellStart"/>
      <w:r w:rsidRPr="0092108C">
        <w:rPr>
          <w:rFonts w:ascii="FangSong" w:eastAsia="FangSong" w:hAnsi="FangSong"/>
          <w:sz w:val="20"/>
          <w:szCs w:val="20"/>
          <w:lang w:eastAsia="zh-CN"/>
        </w:rPr>
        <w:t>wifi</w:t>
      </w:r>
      <w:proofErr w:type="spellEnd"/>
      <w:r w:rsidRPr="0092108C">
        <w:rPr>
          <w:rFonts w:ascii="FangSong" w:eastAsia="FangSong" w:hAnsi="FangSong"/>
          <w:sz w:val="20"/>
          <w:szCs w:val="20"/>
          <w:lang w:eastAsia="zh-CN"/>
        </w:rPr>
        <w:t xml:space="preserve">-host&gt;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Connecting to host 192.168.1.100, port 5201</w:t>
      </w:r>
    </w:p>
    <w:p w:rsidR="00C71F6B" w:rsidRPr="0092108C" w:rsidRDefault="00C71F6B" w:rsidP="00C71F6B">
      <w:pPr>
        <w:ind w:left="960"/>
        <w:jc w:val="both"/>
        <w:rPr>
          <w:rFonts w:ascii="FangSong" w:eastAsia="FangSong" w:hAnsi="FangSong"/>
          <w:sz w:val="20"/>
          <w:szCs w:val="20"/>
          <w:lang w:eastAsia="zh-CN"/>
        </w:rPr>
      </w:pPr>
      <w:proofErr w:type="gramStart"/>
      <w:r>
        <w:rPr>
          <w:rFonts w:ascii="FangSong" w:eastAsia="FangSong" w:hAnsi="FangSong"/>
          <w:sz w:val="20"/>
          <w:szCs w:val="20"/>
          <w:lang w:eastAsia="zh-CN"/>
        </w:rPr>
        <w:t>[  1</w:t>
      </w:r>
      <w:proofErr w:type="gramEnd"/>
      <w:r>
        <w:rPr>
          <w:rFonts w:ascii="FangSong" w:eastAsia="FangSong" w:hAnsi="FangSong"/>
          <w:sz w:val="20"/>
          <w:szCs w:val="20"/>
          <w:lang w:eastAsia="zh-CN"/>
        </w:rPr>
        <w:t>] local 192.168.25</w:t>
      </w:r>
      <w:r w:rsidRPr="0092108C">
        <w:rPr>
          <w:rFonts w:ascii="FangSong" w:eastAsia="FangSong" w:hAnsi="FangSong"/>
          <w:sz w:val="20"/>
          <w:szCs w:val="20"/>
          <w:lang w:eastAsia="zh-CN"/>
        </w:rPr>
        <w:t>.1 p</w:t>
      </w:r>
      <w:r>
        <w:rPr>
          <w:rFonts w:ascii="FangSong" w:eastAsia="FangSong" w:hAnsi="FangSong"/>
          <w:sz w:val="20"/>
          <w:szCs w:val="20"/>
          <w:lang w:eastAsia="zh-CN"/>
        </w:rPr>
        <w:t>ort 49165 connected to 192.168.25</w:t>
      </w:r>
      <w:r w:rsidRPr="0092108C">
        <w:rPr>
          <w:rFonts w:ascii="FangSong" w:eastAsia="FangSong" w:hAnsi="FangSong"/>
          <w:sz w:val="20"/>
          <w:szCs w:val="20"/>
          <w:lang w:eastAsia="zh-CN"/>
        </w:rPr>
        <w:t>.1 port 5201</w:t>
      </w:r>
    </w:p>
    <w:p w:rsidR="00C71F6B" w:rsidRPr="0092108C" w:rsidRDefault="00C71F6B" w:rsidP="00C71F6B">
      <w:pPr>
        <w:ind w:left="960"/>
        <w:jc w:val="both"/>
        <w:rPr>
          <w:rFonts w:ascii="FangSong" w:eastAsia="FangSong" w:hAnsi="FangSong"/>
          <w:sz w:val="20"/>
          <w:szCs w:val="20"/>
          <w:lang w:eastAsia="zh-CN"/>
        </w:rPr>
      </w:pPr>
      <w:proofErr w:type="gramStart"/>
      <w:r>
        <w:rPr>
          <w:rFonts w:ascii="FangSong" w:eastAsia="FangSong" w:hAnsi="FangSong"/>
          <w:sz w:val="20"/>
          <w:szCs w:val="20"/>
          <w:lang w:eastAsia="zh-CN"/>
        </w:rPr>
        <w:t>[  2</w:t>
      </w:r>
      <w:proofErr w:type="gramEnd"/>
      <w:r>
        <w:rPr>
          <w:rFonts w:ascii="FangSong" w:eastAsia="FangSong" w:hAnsi="FangSong"/>
          <w:sz w:val="20"/>
          <w:szCs w:val="20"/>
          <w:lang w:eastAsia="zh-CN"/>
        </w:rPr>
        <w:t>] local 192.168.25.1</w:t>
      </w:r>
      <w:r w:rsidRPr="0092108C">
        <w:rPr>
          <w:rFonts w:ascii="FangSong" w:eastAsia="FangSong" w:hAnsi="FangSong"/>
          <w:sz w:val="20"/>
          <w:szCs w:val="20"/>
          <w:lang w:eastAsia="zh-CN"/>
        </w:rPr>
        <w:t xml:space="preserve"> por</w:t>
      </w:r>
      <w:r>
        <w:rPr>
          <w:rFonts w:ascii="FangSong" w:eastAsia="FangSong" w:hAnsi="FangSong"/>
          <w:sz w:val="20"/>
          <w:szCs w:val="20"/>
          <w:lang w:eastAsia="zh-CN"/>
        </w:rPr>
        <w:t>t 49166 connected to 192.168.25.1</w:t>
      </w:r>
      <w:r w:rsidRPr="0092108C">
        <w:rPr>
          <w:rFonts w:ascii="FangSong" w:eastAsia="FangSong" w:hAnsi="FangSong"/>
          <w:sz w:val="20"/>
          <w:szCs w:val="20"/>
          <w:lang w:eastAsia="zh-CN"/>
        </w:rPr>
        <w:t xml:space="preserve"> port 5201</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ID] Interval           Transfer     Bandwidth</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0.00-  1.00 sec   386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3.17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0.00-  1.00 sec   373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3.06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w:t>
      </w:r>
      <w:proofErr w:type="gramStart"/>
      <w:r w:rsidRPr="0092108C">
        <w:rPr>
          <w:rFonts w:ascii="FangSong" w:eastAsia="FangSong" w:hAnsi="FangSong"/>
          <w:sz w:val="20"/>
          <w:szCs w:val="20"/>
          <w:lang w:eastAsia="zh-CN"/>
        </w:rPr>
        <w:t xml:space="preserve">SUM]   </w:t>
      </w:r>
      <w:proofErr w:type="gramEnd"/>
      <w:r w:rsidRPr="0092108C">
        <w:rPr>
          <w:rFonts w:ascii="FangSong" w:eastAsia="FangSong" w:hAnsi="FangSong"/>
          <w:sz w:val="20"/>
          <w:szCs w:val="20"/>
          <w:lang w:eastAsia="zh-CN"/>
        </w:rPr>
        <w:t xml:space="preserve">0.00-  1.00 sec   759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6.22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1.00-  2.00 sec   475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3.89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1.00-  2.00 sec   489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4.01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w:t>
      </w:r>
      <w:proofErr w:type="gramStart"/>
      <w:r w:rsidRPr="0092108C">
        <w:rPr>
          <w:rFonts w:ascii="FangSong" w:eastAsia="FangSong" w:hAnsi="FangSong"/>
          <w:sz w:val="20"/>
          <w:szCs w:val="20"/>
          <w:lang w:eastAsia="zh-CN"/>
        </w:rPr>
        <w:t xml:space="preserve">SUM]   </w:t>
      </w:r>
      <w:proofErr w:type="gramEnd"/>
      <w:r w:rsidRPr="0092108C">
        <w:rPr>
          <w:rFonts w:ascii="FangSong" w:eastAsia="FangSong" w:hAnsi="FangSong"/>
          <w:sz w:val="20"/>
          <w:szCs w:val="20"/>
          <w:lang w:eastAsia="zh-CN"/>
        </w:rPr>
        <w:t xml:space="preserve">1.00-  2.00 sec   964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7.90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2.00-  3.00 sec   364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2.98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lastRenderedPageBreak/>
        <w:t>[  2</w:t>
      </w:r>
      <w:proofErr w:type="gramEnd"/>
      <w:r w:rsidRPr="0092108C">
        <w:rPr>
          <w:rFonts w:ascii="FangSong" w:eastAsia="FangSong" w:hAnsi="FangSong"/>
          <w:sz w:val="20"/>
          <w:szCs w:val="20"/>
          <w:lang w:eastAsia="zh-CN"/>
        </w:rPr>
        <w:t xml:space="preserve">]   2.00-  3.00 sec   361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2.96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w:t>
      </w:r>
      <w:proofErr w:type="gramStart"/>
      <w:r w:rsidRPr="0092108C">
        <w:rPr>
          <w:rFonts w:ascii="FangSong" w:eastAsia="FangSong" w:hAnsi="FangSong"/>
          <w:sz w:val="20"/>
          <w:szCs w:val="20"/>
          <w:lang w:eastAsia="zh-CN"/>
        </w:rPr>
        <w:t xml:space="preserve">SUM]   </w:t>
      </w:r>
      <w:proofErr w:type="gramEnd"/>
      <w:r w:rsidRPr="0092108C">
        <w:rPr>
          <w:rFonts w:ascii="FangSong" w:eastAsia="FangSong" w:hAnsi="FangSong"/>
          <w:sz w:val="20"/>
          <w:szCs w:val="20"/>
          <w:lang w:eastAsia="zh-CN"/>
        </w:rPr>
        <w:t xml:space="preserve">2.00-  3.00 sec   724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5.93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3.00-  4.00 sec   515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4.22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3.00-  4.00 sec   518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4.24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w:t>
      </w:r>
      <w:proofErr w:type="gramStart"/>
      <w:r w:rsidRPr="0092108C">
        <w:rPr>
          <w:rFonts w:ascii="FangSong" w:eastAsia="FangSong" w:hAnsi="FangSong"/>
          <w:sz w:val="20"/>
          <w:szCs w:val="20"/>
          <w:lang w:eastAsia="zh-CN"/>
        </w:rPr>
        <w:t xml:space="preserve">SUM]   </w:t>
      </w:r>
      <w:proofErr w:type="gramEnd"/>
      <w:r w:rsidRPr="0092108C">
        <w:rPr>
          <w:rFonts w:ascii="FangSong" w:eastAsia="FangSong" w:hAnsi="FangSong"/>
          <w:sz w:val="20"/>
          <w:szCs w:val="20"/>
          <w:lang w:eastAsia="zh-CN"/>
        </w:rPr>
        <w:t xml:space="preserve">3.00-  4.00 sec  1.01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8.46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4.00-  5.00 sec   506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4.15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4.00-  5.00 sec   493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4.04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w:t>
      </w:r>
      <w:proofErr w:type="gramStart"/>
      <w:r w:rsidRPr="0092108C">
        <w:rPr>
          <w:rFonts w:ascii="FangSong" w:eastAsia="FangSong" w:hAnsi="FangSong"/>
          <w:sz w:val="20"/>
          <w:szCs w:val="20"/>
          <w:lang w:eastAsia="zh-CN"/>
        </w:rPr>
        <w:t xml:space="preserve">SUM]   </w:t>
      </w:r>
      <w:proofErr w:type="gramEnd"/>
      <w:r w:rsidRPr="0092108C">
        <w:rPr>
          <w:rFonts w:ascii="FangSong" w:eastAsia="FangSong" w:hAnsi="FangSong"/>
          <w:sz w:val="20"/>
          <w:szCs w:val="20"/>
          <w:lang w:eastAsia="zh-CN"/>
        </w:rPr>
        <w:t xml:space="preserve">4.00-  5.00 sec   999 </w:t>
      </w:r>
      <w:proofErr w:type="spellStart"/>
      <w:r w:rsidRPr="0092108C">
        <w:rPr>
          <w:rFonts w:ascii="FangSong" w:eastAsia="FangSong" w:hAnsi="FangSong"/>
          <w:sz w:val="20"/>
          <w:szCs w:val="20"/>
          <w:lang w:eastAsia="zh-CN"/>
        </w:rPr>
        <w:t>KBytes</w:t>
      </w:r>
      <w:proofErr w:type="spellEnd"/>
      <w:r w:rsidRPr="0092108C">
        <w:rPr>
          <w:rFonts w:ascii="FangSong" w:eastAsia="FangSong" w:hAnsi="FangSong"/>
          <w:sz w:val="20"/>
          <w:szCs w:val="20"/>
          <w:lang w:eastAsia="zh-CN"/>
        </w:rPr>
        <w:t xml:space="preserve">  8.19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 xml:space="preserve">/sec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 - - - - - - - - - - - - - - - - - - - - - - -</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 ID] Interval           Transfer     Bandwidth</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1</w:t>
      </w:r>
      <w:proofErr w:type="gramEnd"/>
      <w:r w:rsidRPr="0092108C">
        <w:rPr>
          <w:rFonts w:ascii="FangSong" w:eastAsia="FangSong" w:hAnsi="FangSong"/>
          <w:sz w:val="20"/>
          <w:szCs w:val="20"/>
          <w:lang w:eastAsia="zh-CN"/>
        </w:rPr>
        <w:t xml:space="preserve">]   0.00-  5.00 sec  2.19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3.68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sender</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w:t>
      </w:r>
      <w:r>
        <w:rPr>
          <w:rFonts w:ascii="FangSong" w:eastAsia="FangSong" w:hAnsi="FangSong"/>
          <w:sz w:val="20"/>
          <w:szCs w:val="20"/>
          <w:lang w:eastAsia="zh-CN"/>
        </w:rPr>
        <w:t xml:space="preserve"> </w:t>
      </w:r>
      <w:r w:rsidRPr="0092108C">
        <w:rPr>
          <w:rFonts w:ascii="FangSong" w:eastAsia="FangSong" w:hAnsi="FangSong"/>
          <w:sz w:val="20"/>
          <w:szCs w:val="20"/>
          <w:lang w:eastAsia="zh-CN"/>
        </w:rPr>
        <w:t xml:space="preserve"> 1</w:t>
      </w:r>
      <w:proofErr w:type="gramEnd"/>
      <w:r w:rsidRPr="0092108C">
        <w:rPr>
          <w:rFonts w:ascii="FangSong" w:eastAsia="FangSong" w:hAnsi="FangSong"/>
          <w:sz w:val="20"/>
          <w:szCs w:val="20"/>
          <w:lang w:eastAsia="zh-CN"/>
        </w:rPr>
        <w:t xml:space="preserve">]   0.00-  5.00 sec  2.19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3.68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receiver</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0.00-  5.00 sec  2.18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sender</w:t>
      </w:r>
    </w:p>
    <w:p w:rsidR="00C71F6B" w:rsidRPr="0092108C" w:rsidRDefault="00C71F6B" w:rsidP="00C71F6B">
      <w:pPr>
        <w:ind w:left="960"/>
        <w:jc w:val="both"/>
        <w:rPr>
          <w:rFonts w:ascii="FangSong" w:eastAsia="FangSong" w:hAnsi="FangSong"/>
          <w:sz w:val="20"/>
          <w:szCs w:val="20"/>
          <w:lang w:eastAsia="zh-CN"/>
        </w:rPr>
      </w:pPr>
      <w:proofErr w:type="gramStart"/>
      <w:r w:rsidRPr="0092108C">
        <w:rPr>
          <w:rFonts w:ascii="FangSong" w:eastAsia="FangSong" w:hAnsi="FangSong"/>
          <w:sz w:val="20"/>
          <w:szCs w:val="20"/>
          <w:lang w:eastAsia="zh-CN"/>
        </w:rPr>
        <w:t>[  2</w:t>
      </w:r>
      <w:proofErr w:type="gramEnd"/>
      <w:r w:rsidRPr="0092108C">
        <w:rPr>
          <w:rFonts w:ascii="FangSong" w:eastAsia="FangSong" w:hAnsi="FangSong"/>
          <w:sz w:val="20"/>
          <w:szCs w:val="20"/>
          <w:lang w:eastAsia="zh-CN"/>
        </w:rPr>
        <w:t xml:space="preserve">]   0.00-  5.00 sec  2.18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3.66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receiver</w:t>
      </w:r>
    </w:p>
    <w:p w:rsidR="00C71F6B" w:rsidRPr="0092108C"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w:t>
      </w:r>
      <w:proofErr w:type="gramStart"/>
      <w:r w:rsidRPr="0092108C">
        <w:rPr>
          <w:rFonts w:ascii="FangSong" w:eastAsia="FangSong" w:hAnsi="FangSong"/>
          <w:sz w:val="20"/>
          <w:szCs w:val="20"/>
          <w:lang w:eastAsia="zh-CN"/>
        </w:rPr>
        <w:t xml:space="preserve">SUM]   </w:t>
      </w:r>
      <w:proofErr w:type="gramEnd"/>
      <w:r w:rsidRPr="0092108C">
        <w:rPr>
          <w:rFonts w:ascii="FangSong" w:eastAsia="FangSong" w:hAnsi="FangSong"/>
          <w:sz w:val="20"/>
          <w:szCs w:val="20"/>
          <w:lang w:eastAsia="zh-CN"/>
        </w:rPr>
        <w:t xml:space="preserve">0.00-  5.00 sec  4.37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7.34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sender</w:t>
      </w:r>
    </w:p>
    <w:p w:rsidR="00C71F6B" w:rsidRDefault="00C71F6B" w:rsidP="00C71F6B">
      <w:pPr>
        <w:ind w:left="960"/>
        <w:jc w:val="both"/>
        <w:rPr>
          <w:rFonts w:ascii="FangSong" w:eastAsia="FangSong" w:hAnsi="FangSong"/>
          <w:sz w:val="20"/>
          <w:szCs w:val="20"/>
          <w:lang w:eastAsia="zh-CN"/>
        </w:rPr>
      </w:pPr>
      <w:r w:rsidRPr="0092108C">
        <w:rPr>
          <w:rFonts w:ascii="FangSong" w:eastAsia="FangSong" w:hAnsi="FangSong"/>
          <w:sz w:val="20"/>
          <w:szCs w:val="20"/>
          <w:lang w:eastAsia="zh-CN"/>
        </w:rPr>
        <w:t>[</w:t>
      </w:r>
      <w:proofErr w:type="gramStart"/>
      <w:r w:rsidRPr="0092108C">
        <w:rPr>
          <w:rFonts w:ascii="FangSong" w:eastAsia="FangSong" w:hAnsi="FangSong"/>
          <w:sz w:val="20"/>
          <w:szCs w:val="20"/>
          <w:lang w:eastAsia="zh-CN"/>
        </w:rPr>
        <w:t xml:space="preserve">SUM]   </w:t>
      </w:r>
      <w:proofErr w:type="gramEnd"/>
      <w:r w:rsidRPr="0092108C">
        <w:rPr>
          <w:rFonts w:ascii="FangSong" w:eastAsia="FangSong" w:hAnsi="FangSong"/>
          <w:sz w:val="20"/>
          <w:szCs w:val="20"/>
          <w:lang w:eastAsia="zh-CN"/>
        </w:rPr>
        <w:t xml:space="preserve">0.00-  5.00 sec  4.37 </w:t>
      </w:r>
      <w:proofErr w:type="spellStart"/>
      <w:r w:rsidRPr="0092108C">
        <w:rPr>
          <w:rFonts w:ascii="FangSong" w:eastAsia="FangSong" w:hAnsi="FangSong"/>
          <w:sz w:val="20"/>
          <w:szCs w:val="20"/>
          <w:lang w:eastAsia="zh-CN"/>
        </w:rPr>
        <w:t>MBytes</w:t>
      </w:r>
      <w:proofErr w:type="spellEnd"/>
      <w:r w:rsidRPr="0092108C">
        <w:rPr>
          <w:rFonts w:ascii="FangSong" w:eastAsia="FangSong" w:hAnsi="FangSong"/>
          <w:sz w:val="20"/>
          <w:szCs w:val="20"/>
          <w:lang w:eastAsia="zh-CN"/>
        </w:rPr>
        <w:t xml:space="preserve">  7.34 </w:t>
      </w:r>
      <w:proofErr w:type="spellStart"/>
      <w:r w:rsidRPr="0092108C">
        <w:rPr>
          <w:rFonts w:ascii="FangSong" w:eastAsia="FangSong" w:hAnsi="FangSong"/>
          <w:sz w:val="20"/>
          <w:szCs w:val="20"/>
          <w:lang w:eastAsia="zh-CN"/>
        </w:rPr>
        <w:t>Mbits</w:t>
      </w:r>
      <w:proofErr w:type="spellEnd"/>
      <w:r w:rsidRPr="0092108C">
        <w:rPr>
          <w:rFonts w:ascii="FangSong" w:eastAsia="FangSong" w:hAnsi="FangSong"/>
          <w:sz w:val="20"/>
          <w:szCs w:val="20"/>
          <w:lang w:eastAsia="zh-CN"/>
        </w:rPr>
        <w:t>/sec               receiver</w:t>
      </w:r>
    </w:p>
    <w:p w:rsidR="00C71F6B" w:rsidRDefault="00C71F6B" w:rsidP="00C71F6B">
      <w:pPr>
        <w:ind w:left="960"/>
        <w:jc w:val="both"/>
        <w:rPr>
          <w:rFonts w:ascii="FangSong" w:eastAsia="FangSong" w:hAnsi="FangSong"/>
          <w:sz w:val="20"/>
          <w:szCs w:val="20"/>
          <w:lang w:eastAsia="zh-CN"/>
        </w:rPr>
      </w:pPr>
    </w:p>
    <w:p w:rsidR="00C71F6B" w:rsidRPr="00F243E6" w:rsidRDefault="00C71F6B" w:rsidP="00C71F6B">
      <w:pPr>
        <w:ind w:left="960"/>
        <w:jc w:val="both"/>
        <w:rPr>
          <w:rFonts w:eastAsia="SimSun"/>
          <w:lang w:eastAsia="zh-CN"/>
        </w:rPr>
      </w:pPr>
      <w:r w:rsidRPr="00F243E6">
        <w:rPr>
          <w:rFonts w:eastAsia="SimSun"/>
          <w:lang w:eastAsia="zh-CN"/>
        </w:rPr>
        <w:t>In case that a two-way throughput test is required, the following iperf</w:t>
      </w:r>
      <w:r w:rsidR="005455DD">
        <w:rPr>
          <w:rFonts w:eastAsiaTheme="minorEastAsia" w:hint="eastAsia"/>
        </w:rPr>
        <w:t>3</w:t>
      </w:r>
      <w:r w:rsidRPr="00F243E6">
        <w:rPr>
          <w:rFonts w:eastAsia="SimSun"/>
          <w:lang w:eastAsia="zh-CN"/>
        </w:rPr>
        <w:t xml:space="preserve"> commands will meet this demand.</w:t>
      </w:r>
    </w:p>
    <w:p w:rsidR="00C71F6B" w:rsidRDefault="00C71F6B" w:rsidP="00C71F6B">
      <w:pPr>
        <w:ind w:left="960"/>
        <w:jc w:val="both"/>
        <w:rPr>
          <w:rFonts w:ascii="FangSong" w:eastAsia="FangSong" w:hAnsi="FangSong"/>
          <w:sz w:val="20"/>
          <w:szCs w:val="20"/>
          <w:lang w:eastAsia="zh-CN"/>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–s –p 5200</w:t>
      </w:r>
    </w:p>
    <w:p w:rsidR="00C71F6B" w:rsidRDefault="00C71F6B" w:rsidP="00C71F6B">
      <w:pPr>
        <w:ind w:left="960"/>
        <w:jc w:val="both"/>
        <w:rPr>
          <w:rFonts w:ascii="FangSong" w:eastAsia="FangSong" w:hAnsi="FangSong"/>
          <w:sz w:val="20"/>
          <w:szCs w:val="20"/>
          <w:lang w:eastAsia="zh-CN"/>
        </w:rPr>
      </w:pPr>
      <w:proofErr w:type="spellStart"/>
      <w:r w:rsidRPr="00A145C6">
        <w:rPr>
          <w:rFonts w:ascii="FangSong" w:eastAsia="FangSong" w:hAnsi="FangSong"/>
          <w:sz w:val="20"/>
          <w:szCs w:val="20"/>
        </w:rPr>
        <w:t>wifi</w:t>
      </w:r>
      <w:proofErr w:type="spellEnd"/>
      <w:r w:rsidRPr="00A145C6">
        <w:rPr>
          <w:rFonts w:ascii="FangSong" w:eastAsia="FangSong" w:hAnsi="FangSong"/>
          <w:sz w:val="20"/>
          <w:szCs w:val="20"/>
        </w:rPr>
        <w:t xml:space="preserve">-host&gt; </w:t>
      </w:r>
      <w:r>
        <w:rPr>
          <w:rFonts w:ascii="FangSong" w:eastAsia="FangSong" w:hAnsi="FangSong"/>
          <w:sz w:val="20"/>
          <w:szCs w:val="20"/>
        </w:rPr>
        <w:t>iperf3 –c 192.168.25.101</w:t>
      </w:r>
    </w:p>
    <w:p w:rsidR="00C71F6B" w:rsidRPr="00F243E6" w:rsidRDefault="00C71F6B" w:rsidP="00C71F6B">
      <w:pPr>
        <w:ind w:left="960"/>
        <w:jc w:val="both"/>
        <w:rPr>
          <w:rFonts w:eastAsia="SimSun"/>
          <w:lang w:eastAsia="zh-CN"/>
        </w:rPr>
      </w:pPr>
      <w:r w:rsidRPr="00F243E6">
        <w:rPr>
          <w:rFonts w:eastAsia="SimSun"/>
          <w:lang w:eastAsia="zh-CN"/>
        </w:rPr>
        <w:t xml:space="preserve">Meanwhile, you should run </w:t>
      </w:r>
      <w:r w:rsidR="004364D3" w:rsidRPr="00F243E6">
        <w:rPr>
          <w:rFonts w:eastAsia="SimSun"/>
          <w:lang w:eastAsia="zh-CN"/>
        </w:rPr>
        <w:t>iperf</w:t>
      </w:r>
      <w:r w:rsidR="004364D3">
        <w:rPr>
          <w:rFonts w:eastAsiaTheme="minorEastAsia"/>
        </w:rPr>
        <w:t>3</w:t>
      </w:r>
      <w:r w:rsidR="004364D3" w:rsidRPr="00F243E6">
        <w:rPr>
          <w:rFonts w:eastAsia="SimSun"/>
          <w:lang w:eastAsia="zh-CN"/>
        </w:rPr>
        <w:t xml:space="preserve"> </w:t>
      </w:r>
      <w:r w:rsidRPr="00F243E6">
        <w:rPr>
          <w:rFonts w:eastAsia="SimSun"/>
          <w:lang w:eastAsia="zh-CN"/>
        </w:rPr>
        <w:t xml:space="preserve">commands on the peer host. Suppose </w:t>
      </w:r>
      <w:proofErr w:type="spellStart"/>
      <w:r w:rsidRPr="00F243E6">
        <w:rPr>
          <w:rFonts w:eastAsia="SimSun"/>
          <w:lang w:eastAsia="zh-CN"/>
        </w:rPr>
        <w:t>wifi</w:t>
      </w:r>
      <w:proofErr w:type="spellEnd"/>
      <w:r w:rsidRPr="00F243E6">
        <w:rPr>
          <w:rFonts w:eastAsia="SimSun"/>
          <w:lang w:eastAsia="zh-CN"/>
        </w:rPr>
        <w:t xml:space="preserve">-host runs at AP mode and is assigned an IP address 192.168.25.1, the peer </w:t>
      </w:r>
      <w:r w:rsidR="004364D3" w:rsidRPr="00F243E6">
        <w:rPr>
          <w:rFonts w:eastAsia="SimSun"/>
          <w:lang w:eastAsia="zh-CN"/>
        </w:rPr>
        <w:t>iperf</w:t>
      </w:r>
      <w:r w:rsidR="004364D3">
        <w:rPr>
          <w:rFonts w:eastAsiaTheme="minorEastAsia"/>
        </w:rPr>
        <w:t>3</w:t>
      </w:r>
      <w:r w:rsidR="004364D3" w:rsidRPr="00F243E6">
        <w:rPr>
          <w:rFonts w:eastAsia="SimSun"/>
          <w:lang w:eastAsia="zh-CN"/>
        </w:rPr>
        <w:t xml:space="preserve"> </w:t>
      </w:r>
      <w:r w:rsidRPr="00F243E6">
        <w:rPr>
          <w:rFonts w:eastAsia="SimSun"/>
          <w:lang w:eastAsia="zh-CN"/>
        </w:rPr>
        <w:t xml:space="preserve">commands would be “iperf3 –c 192.168.25.1 –p 5200” and “iperf3 –s”. In this example, both the </w:t>
      </w:r>
      <w:r w:rsidR="005455DD" w:rsidRPr="00F243E6">
        <w:rPr>
          <w:rFonts w:eastAsia="SimSun"/>
          <w:lang w:eastAsia="zh-CN"/>
        </w:rPr>
        <w:t>iperf</w:t>
      </w:r>
      <w:r w:rsidR="005455DD">
        <w:rPr>
          <w:rFonts w:eastAsiaTheme="minorEastAsia"/>
        </w:rPr>
        <w:t>3</w:t>
      </w:r>
      <w:r w:rsidR="005455DD" w:rsidRPr="00F243E6">
        <w:rPr>
          <w:rFonts w:eastAsia="SimSun"/>
          <w:lang w:eastAsia="zh-CN"/>
        </w:rPr>
        <w:t xml:space="preserve"> </w:t>
      </w:r>
      <w:r w:rsidRPr="00F243E6">
        <w:rPr>
          <w:rFonts w:eastAsia="SimSun"/>
          <w:lang w:eastAsia="zh-CN"/>
        </w:rPr>
        <w:t xml:space="preserve">threads measure the throughput with one TCP stream separately. Note that the </w:t>
      </w:r>
      <w:r w:rsidR="005455DD" w:rsidRPr="00F243E6">
        <w:rPr>
          <w:rFonts w:eastAsia="SimSun"/>
          <w:lang w:eastAsia="zh-CN"/>
        </w:rPr>
        <w:t>iperf</w:t>
      </w:r>
      <w:r w:rsidR="005455DD">
        <w:rPr>
          <w:rFonts w:eastAsiaTheme="minorEastAsia"/>
        </w:rPr>
        <w:t>3</w:t>
      </w:r>
      <w:r w:rsidR="005455DD" w:rsidRPr="00F243E6">
        <w:rPr>
          <w:rFonts w:eastAsia="SimSun"/>
          <w:lang w:eastAsia="zh-CN"/>
        </w:rPr>
        <w:t xml:space="preserve"> </w:t>
      </w:r>
      <w:r w:rsidRPr="00F243E6">
        <w:rPr>
          <w:rFonts w:eastAsia="SimSun"/>
          <w:lang w:eastAsia="zh-CN"/>
        </w:rPr>
        <w:t>servers should be activated in advance of the corresponding iperf</w:t>
      </w:r>
      <w:r w:rsidR="00CA482B">
        <w:rPr>
          <w:rFonts w:eastAsiaTheme="minorEastAsia" w:hint="eastAsia"/>
        </w:rPr>
        <w:t>3</w:t>
      </w:r>
      <w:r w:rsidRPr="00F243E6">
        <w:rPr>
          <w:rFonts w:eastAsia="SimSun"/>
          <w:lang w:eastAsia="zh-CN"/>
        </w:rPr>
        <w:t xml:space="preserve"> client. </w:t>
      </w:r>
    </w:p>
    <w:p w:rsidR="00C71F6B" w:rsidRPr="00F243E6" w:rsidRDefault="00C71F6B" w:rsidP="00C71F6B">
      <w:pPr>
        <w:ind w:left="960"/>
        <w:jc w:val="both"/>
        <w:rPr>
          <w:rFonts w:eastAsia="SimSun"/>
          <w:lang w:eastAsia="zh-CN"/>
        </w:rPr>
      </w:pPr>
    </w:p>
    <w:p w:rsidR="00C71F6B" w:rsidRPr="00F243E6" w:rsidRDefault="00C71F6B" w:rsidP="00A145C6">
      <w:pPr>
        <w:ind w:leftChars="400" w:left="1080" w:hangingChars="50" w:hanging="120"/>
        <w:jc w:val="both"/>
        <w:rPr>
          <w:rFonts w:eastAsia="SimSun"/>
          <w:lang w:eastAsia="zh-CN"/>
        </w:rPr>
      </w:pPr>
      <w:r w:rsidRPr="00F243E6">
        <w:rPr>
          <w:rFonts w:eastAsia="SimSun" w:hint="eastAsia"/>
          <w:lang w:eastAsia="zh-CN"/>
        </w:rPr>
        <w:t xml:space="preserve">The following example shows the </w:t>
      </w:r>
      <w:r w:rsidRPr="00F243E6">
        <w:rPr>
          <w:rFonts w:eastAsia="SimSun"/>
          <w:lang w:eastAsia="zh-CN"/>
        </w:rPr>
        <w:t xml:space="preserve">information of the ongoing </w:t>
      </w:r>
      <w:r w:rsidR="005455DD" w:rsidRPr="00F243E6">
        <w:rPr>
          <w:rFonts w:eastAsia="SimSun"/>
          <w:lang w:eastAsia="zh-CN"/>
        </w:rPr>
        <w:t>iperf</w:t>
      </w:r>
      <w:r w:rsidR="005455DD">
        <w:rPr>
          <w:rFonts w:eastAsiaTheme="minorEastAsia"/>
        </w:rPr>
        <w:t>3</w:t>
      </w:r>
      <w:r w:rsidR="00002204">
        <w:rPr>
          <w:rFonts w:eastAsiaTheme="minorEastAsia" w:hint="eastAsia"/>
        </w:rPr>
        <w:t xml:space="preserve"> </w:t>
      </w:r>
      <w:r w:rsidRPr="00F243E6">
        <w:rPr>
          <w:rFonts w:eastAsia="SimSun" w:hint="eastAsia"/>
          <w:lang w:eastAsia="zh-CN"/>
        </w:rPr>
        <w:t>threads</w:t>
      </w:r>
      <w:r w:rsidRPr="00F243E6">
        <w:rPr>
          <w:rFonts w:eastAsia="SimSun"/>
          <w:lang w:eastAsia="zh-CN"/>
        </w:rPr>
        <w:t>:</w:t>
      </w:r>
    </w:p>
    <w:p w:rsidR="00C71F6B" w:rsidRPr="00A639F9" w:rsidRDefault="00C71F6B" w:rsidP="00C71F6B">
      <w:pPr>
        <w:ind w:left="960"/>
        <w:jc w:val="both"/>
        <w:rPr>
          <w:rFonts w:ascii="FangSong" w:eastAsia="SimSun" w:hAnsi="FangSong"/>
          <w:sz w:val="20"/>
          <w:szCs w:val="20"/>
          <w:lang w:eastAsia="zh-CN"/>
        </w:rPr>
      </w:pPr>
      <w:proofErr w:type="spellStart"/>
      <w:r w:rsidRPr="00A639F9">
        <w:rPr>
          <w:rFonts w:ascii="FangSong" w:eastAsia="SimSun" w:hAnsi="FangSong"/>
          <w:sz w:val="20"/>
          <w:szCs w:val="20"/>
          <w:lang w:eastAsia="zh-CN"/>
        </w:rPr>
        <w:lastRenderedPageBreak/>
        <w:t>wifi</w:t>
      </w:r>
      <w:proofErr w:type="spellEnd"/>
      <w:r w:rsidRPr="00A639F9">
        <w:rPr>
          <w:rFonts w:ascii="FangSong" w:eastAsia="SimSun" w:hAnsi="FangSong"/>
          <w:sz w:val="20"/>
          <w:szCs w:val="20"/>
          <w:lang w:eastAsia="zh-CN"/>
        </w:rPr>
        <w:t xml:space="preserve">-host&gt; iperf3 list </w:t>
      </w:r>
    </w:p>
    <w:p w:rsidR="00C71F6B" w:rsidRDefault="00C71F6B" w:rsidP="00C71F6B">
      <w:pPr>
        <w:ind w:left="960"/>
        <w:jc w:val="both"/>
        <w:rPr>
          <w:rFonts w:ascii="FangSong" w:eastAsia="SimSun" w:hAnsi="FangSong"/>
          <w:sz w:val="20"/>
          <w:szCs w:val="20"/>
          <w:lang w:eastAsia="zh-CN"/>
        </w:rPr>
      </w:pPr>
      <w:proofErr w:type="spellStart"/>
      <w:r w:rsidRPr="00A639F9">
        <w:rPr>
          <w:rFonts w:ascii="FangSong" w:eastAsia="SimSun" w:hAnsi="FangSong"/>
          <w:sz w:val="20"/>
          <w:szCs w:val="20"/>
          <w:lang w:eastAsia="zh-CN"/>
        </w:rPr>
        <w:t>iperf</w:t>
      </w:r>
      <w:proofErr w:type="spellEnd"/>
      <w:r w:rsidRPr="00A639F9">
        <w:rPr>
          <w:rFonts w:ascii="FangSong" w:eastAsia="SimSun" w:hAnsi="FangSong"/>
          <w:sz w:val="20"/>
          <w:szCs w:val="20"/>
          <w:lang w:eastAsia="zh-CN"/>
        </w:rPr>
        <w:t xml:space="preserve"> task1: server, server port: 5201</w:t>
      </w:r>
    </w:p>
    <w:p w:rsidR="00C71F6B" w:rsidRDefault="00C71F6B" w:rsidP="00C71F6B">
      <w:pPr>
        <w:ind w:left="960"/>
        <w:jc w:val="both"/>
        <w:rPr>
          <w:rFonts w:ascii="FangSong" w:eastAsia="SimSun" w:hAnsi="FangSong"/>
          <w:sz w:val="20"/>
          <w:szCs w:val="20"/>
          <w:lang w:eastAsia="zh-CN"/>
        </w:rPr>
      </w:pPr>
    </w:p>
    <w:p w:rsidR="00C71F6B" w:rsidRPr="0074059A" w:rsidRDefault="00C71F6B" w:rsidP="00C71F6B">
      <w:pPr>
        <w:ind w:left="960"/>
        <w:jc w:val="both"/>
        <w:rPr>
          <w:rFonts w:eastAsia="SimSun"/>
          <w:lang w:eastAsia="zh-CN"/>
        </w:rPr>
      </w:pPr>
      <w:proofErr w:type="gramStart"/>
      <w:r w:rsidRPr="0074059A">
        <w:rPr>
          <w:rFonts w:eastAsia="SimSun"/>
          <w:lang w:eastAsia="zh-CN"/>
        </w:rPr>
        <w:t>In order to</w:t>
      </w:r>
      <w:proofErr w:type="gramEnd"/>
      <w:r w:rsidRPr="0074059A">
        <w:rPr>
          <w:rFonts w:eastAsia="SimSun"/>
          <w:lang w:eastAsia="zh-CN"/>
        </w:rPr>
        <w:t xml:space="preserve"> break the test, “iperf3 stop” can be executed.</w:t>
      </w:r>
    </w:p>
    <w:p w:rsidR="00C71F6B" w:rsidRPr="00444474" w:rsidRDefault="00C71F6B" w:rsidP="00C71F6B">
      <w:pPr>
        <w:ind w:left="960"/>
        <w:jc w:val="both"/>
        <w:rPr>
          <w:rFonts w:ascii="FangSong" w:eastAsia="SimSun" w:hAnsi="FangSong"/>
          <w:sz w:val="20"/>
          <w:szCs w:val="20"/>
          <w:lang w:eastAsia="zh-CN"/>
        </w:rPr>
      </w:pPr>
      <w:proofErr w:type="spellStart"/>
      <w:r w:rsidRPr="00444474">
        <w:rPr>
          <w:rFonts w:ascii="FangSong" w:eastAsia="SimSun" w:hAnsi="FangSong"/>
          <w:sz w:val="20"/>
          <w:szCs w:val="20"/>
          <w:lang w:eastAsia="zh-CN"/>
        </w:rPr>
        <w:t>wifi</w:t>
      </w:r>
      <w:proofErr w:type="spellEnd"/>
      <w:r w:rsidRPr="00444474">
        <w:rPr>
          <w:rFonts w:ascii="FangSong" w:eastAsia="SimSun" w:hAnsi="FangSong"/>
          <w:sz w:val="20"/>
          <w:szCs w:val="20"/>
          <w:lang w:eastAsia="zh-CN"/>
        </w:rPr>
        <w:t>-host&gt; iperf3 stop</w:t>
      </w:r>
    </w:p>
    <w:p w:rsidR="00C71F6B" w:rsidRDefault="00C71F6B" w:rsidP="00C71F6B">
      <w:pPr>
        <w:ind w:left="960"/>
        <w:jc w:val="both"/>
        <w:rPr>
          <w:rFonts w:ascii="FangSong" w:eastAsia="SimSun" w:hAnsi="FangSong"/>
          <w:sz w:val="20"/>
          <w:szCs w:val="20"/>
          <w:lang w:eastAsia="zh-CN"/>
        </w:rPr>
      </w:pPr>
      <w:r w:rsidRPr="00444474">
        <w:rPr>
          <w:rFonts w:ascii="FangSong" w:eastAsia="SimSun" w:hAnsi="FangSong"/>
          <w:sz w:val="20"/>
          <w:szCs w:val="20"/>
          <w:lang w:eastAsia="zh-CN"/>
        </w:rPr>
        <w:t xml:space="preserve">The </w:t>
      </w:r>
      <w:proofErr w:type="spellStart"/>
      <w:r w:rsidRPr="00444474">
        <w:rPr>
          <w:rFonts w:ascii="FangSong" w:eastAsia="SimSun" w:hAnsi="FangSong"/>
          <w:sz w:val="20"/>
          <w:szCs w:val="20"/>
          <w:lang w:eastAsia="zh-CN"/>
        </w:rPr>
        <w:t>iperf</w:t>
      </w:r>
      <w:proofErr w:type="spellEnd"/>
      <w:r w:rsidRPr="00444474">
        <w:rPr>
          <w:rFonts w:ascii="FangSong" w:eastAsia="SimSun" w:hAnsi="FangSong"/>
          <w:sz w:val="20"/>
          <w:szCs w:val="20"/>
          <w:lang w:eastAsia="zh-CN"/>
        </w:rPr>
        <w:t xml:space="preserve"> threads stopped!</w:t>
      </w:r>
    </w:p>
    <w:p w:rsidR="00C71F6B" w:rsidRDefault="00C71F6B" w:rsidP="00C71F6B">
      <w:pPr>
        <w:pStyle w:val="a9"/>
        <w:ind w:leftChars="0" w:left="1984"/>
        <w:jc w:val="both"/>
        <w:rPr>
          <w:b/>
        </w:rPr>
      </w:pPr>
    </w:p>
    <w:p w:rsidR="00C71F6B" w:rsidRDefault="00C71F6B" w:rsidP="00C71F6B">
      <w:pPr>
        <w:pStyle w:val="a9"/>
        <w:ind w:leftChars="0" w:left="1984"/>
        <w:jc w:val="both"/>
        <w:rPr>
          <w:b/>
        </w:rPr>
      </w:pPr>
    </w:p>
    <w:p w:rsidR="00953663" w:rsidRDefault="00953663" w:rsidP="00C71F6B">
      <w:pPr>
        <w:pStyle w:val="a9"/>
        <w:ind w:leftChars="0" w:left="1984"/>
        <w:jc w:val="both"/>
        <w:rPr>
          <w:b/>
        </w:rPr>
      </w:pPr>
    </w:p>
    <w:p w:rsidR="00953663" w:rsidRDefault="00953663" w:rsidP="00C71F6B">
      <w:pPr>
        <w:pStyle w:val="a9"/>
        <w:ind w:leftChars="0" w:left="1984"/>
        <w:jc w:val="both"/>
        <w:rPr>
          <w:b/>
        </w:rPr>
      </w:pPr>
    </w:p>
    <w:p w:rsidR="00342EF7" w:rsidRDefault="00342EF7" w:rsidP="00C71F6B">
      <w:pPr>
        <w:pStyle w:val="a9"/>
        <w:ind w:leftChars="0" w:left="1984"/>
        <w:jc w:val="both"/>
        <w:rPr>
          <w:b/>
        </w:rPr>
      </w:pPr>
      <w:r>
        <w:rPr>
          <w:rFonts w:hint="eastAsia"/>
          <w:b/>
        </w:rPr>
        <w:br/>
      </w:r>
    </w:p>
    <w:p w:rsidR="00342EF7" w:rsidRDefault="00342EF7">
      <w:pPr>
        <w:widowControl/>
        <w:rPr>
          <w:b/>
        </w:rPr>
      </w:pPr>
      <w:r>
        <w:rPr>
          <w:b/>
        </w:rPr>
        <w:br w:type="page"/>
      </w:r>
    </w:p>
    <w:p w:rsidR="00B23EBB" w:rsidRPr="00342EF7" w:rsidRDefault="00B23EBB" w:rsidP="005D7588">
      <w:pPr>
        <w:pStyle w:val="a9"/>
        <w:numPr>
          <w:ilvl w:val="3"/>
          <w:numId w:val="17"/>
        </w:numPr>
        <w:ind w:leftChars="0" w:left="1985" w:hanging="709"/>
        <w:jc w:val="both"/>
        <w:outlineLvl w:val="2"/>
        <w:rPr>
          <w:b/>
          <w:sz w:val="28"/>
          <w:szCs w:val="28"/>
        </w:rPr>
      </w:pPr>
      <w:bookmarkStart w:id="17" w:name="_Toc440892357"/>
      <w:r w:rsidRPr="00342EF7">
        <w:rPr>
          <w:rFonts w:hint="eastAsia"/>
          <w:b/>
          <w:sz w:val="28"/>
          <w:szCs w:val="28"/>
        </w:rPr>
        <w:lastRenderedPageBreak/>
        <w:t>Network manager</w:t>
      </w:r>
      <w:bookmarkEnd w:id="17"/>
    </w:p>
    <w:p w:rsidR="000C70DB" w:rsidRDefault="000C70DB" w:rsidP="000C70DB">
      <w:pPr>
        <w:jc w:val="both"/>
        <w:rPr>
          <w:b/>
        </w:rPr>
      </w:pPr>
    </w:p>
    <w:p w:rsidR="000C70DB" w:rsidRPr="00342EF7" w:rsidRDefault="00DF6651" w:rsidP="00342EF7">
      <w:pPr>
        <w:pStyle w:val="4"/>
        <w:ind w:firstLine="480"/>
        <w:rPr>
          <w:b/>
          <w:sz w:val="28"/>
          <w:szCs w:val="28"/>
          <w:u w:val="single"/>
        </w:rPr>
      </w:pPr>
      <w:proofErr w:type="spellStart"/>
      <w:r>
        <w:rPr>
          <w:b/>
          <w:sz w:val="28"/>
          <w:szCs w:val="28"/>
          <w:u w:val="single"/>
        </w:rPr>
        <w:t>Netmgr</w:t>
      </w:r>
      <w:proofErr w:type="spellEnd"/>
      <w:r>
        <w:rPr>
          <w:b/>
          <w:sz w:val="28"/>
          <w:szCs w:val="28"/>
          <w:u w:val="single"/>
        </w:rPr>
        <w:t xml:space="preserve"> </w:t>
      </w:r>
      <w:r>
        <w:rPr>
          <w:rFonts w:hint="eastAsia"/>
          <w:b/>
          <w:sz w:val="28"/>
          <w:szCs w:val="28"/>
          <w:u w:val="single"/>
        </w:rPr>
        <w:t>S</w:t>
      </w:r>
      <w:r w:rsidR="000C70DB" w:rsidRPr="00342EF7">
        <w:rPr>
          <w:b/>
          <w:sz w:val="28"/>
          <w:szCs w:val="28"/>
          <w:u w:val="single"/>
        </w:rPr>
        <w:t>how</w:t>
      </w:r>
    </w:p>
    <w:tbl>
      <w:tblPr>
        <w:tblStyle w:val="ac"/>
        <w:tblW w:w="0" w:type="auto"/>
        <w:jc w:val="center"/>
        <w:tblLook w:val="04A0" w:firstRow="1" w:lastRow="0" w:firstColumn="1" w:lastColumn="0" w:noHBand="0" w:noVBand="1"/>
      </w:tblPr>
      <w:tblGrid>
        <w:gridCol w:w="3846"/>
        <w:gridCol w:w="3846"/>
      </w:tblGrid>
      <w:tr w:rsidR="000C70DB" w:rsidTr="00342EF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0C70DB" w:rsidRDefault="000C70DB" w:rsidP="00342EF7">
            <w:r>
              <w:t>S</w:t>
            </w:r>
            <w:r>
              <w:rPr>
                <w:rFonts w:hint="eastAsia"/>
              </w:rPr>
              <w:t>yntax</w:t>
            </w:r>
          </w:p>
        </w:tc>
        <w:tc>
          <w:tcPr>
            <w:tcW w:w="3846" w:type="dxa"/>
            <w:tcBorders>
              <w:bottom w:val="outset" w:sz="6" w:space="0" w:color="auto"/>
            </w:tcBorders>
          </w:tcPr>
          <w:p w:rsidR="000C70DB" w:rsidRDefault="000C70DB" w:rsidP="00342EF7">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0C70DB" w:rsidRPr="00F84799" w:rsidTr="00342EF7">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0C70DB" w:rsidRPr="003A0A95" w:rsidRDefault="00DF6651" w:rsidP="00342EF7">
            <w:pPr>
              <w:rPr>
                <w:b w:val="0"/>
                <w:i/>
                <w:sz w:val="20"/>
                <w:szCs w:val="20"/>
              </w:rPr>
            </w:pPr>
            <w:proofErr w:type="spellStart"/>
            <w:r>
              <w:rPr>
                <w:rFonts w:hint="eastAsia"/>
                <w:b w:val="0"/>
                <w:i/>
                <w:sz w:val="20"/>
                <w:szCs w:val="20"/>
              </w:rPr>
              <w:t>n</w:t>
            </w:r>
            <w:r w:rsidR="000C70DB">
              <w:rPr>
                <w:b w:val="0"/>
                <w:i/>
                <w:sz w:val="20"/>
                <w:szCs w:val="20"/>
              </w:rPr>
              <w:t>etmgr</w:t>
            </w:r>
            <w:proofErr w:type="spellEnd"/>
            <w:r w:rsidR="000C70DB">
              <w:rPr>
                <w:b w:val="0"/>
                <w:i/>
                <w:sz w:val="20"/>
                <w:szCs w:val="20"/>
              </w:rPr>
              <w:t xml:space="preserve"> show</w:t>
            </w:r>
          </w:p>
        </w:tc>
        <w:tc>
          <w:tcPr>
            <w:tcW w:w="3846" w:type="dxa"/>
            <w:tcBorders>
              <w:top w:val="outset" w:sz="6" w:space="0" w:color="auto"/>
            </w:tcBorders>
            <w:shd w:val="clear" w:color="auto" w:fill="FFFFFF" w:themeFill="background1"/>
          </w:tcPr>
          <w:p w:rsidR="000C70DB" w:rsidRPr="003A0A95" w:rsidRDefault="000C70DB" w:rsidP="000440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w:t>
            </w:r>
            <w:r w:rsidR="00044083">
              <w:rPr>
                <w:sz w:val="20"/>
                <w:szCs w:val="20"/>
              </w:rPr>
              <w:t xml:space="preserve">see </w:t>
            </w:r>
            <w:r w:rsidR="00044083">
              <w:rPr>
                <w:rFonts w:hint="eastAsia"/>
                <w:sz w:val="20"/>
                <w:szCs w:val="20"/>
              </w:rPr>
              <w:t>DHCP</w:t>
            </w:r>
            <w:r>
              <w:rPr>
                <w:sz w:val="20"/>
                <w:szCs w:val="20"/>
              </w:rPr>
              <w:t xml:space="preserve"> information, incl</w:t>
            </w:r>
            <w:r w:rsidR="00044083">
              <w:rPr>
                <w:sz w:val="20"/>
                <w:szCs w:val="20"/>
              </w:rPr>
              <w:t xml:space="preserve">uded </w:t>
            </w:r>
            <w:r w:rsidR="00044083">
              <w:rPr>
                <w:rFonts w:hint="eastAsia"/>
                <w:sz w:val="20"/>
                <w:szCs w:val="20"/>
              </w:rPr>
              <w:t>DHCP</w:t>
            </w:r>
            <w:r w:rsidR="00044083">
              <w:rPr>
                <w:sz w:val="20"/>
                <w:szCs w:val="20"/>
              </w:rPr>
              <w:t xml:space="preserve"> server allocated client </w:t>
            </w:r>
            <w:r w:rsidR="00044083">
              <w:rPr>
                <w:rFonts w:hint="eastAsia"/>
                <w:sz w:val="20"/>
                <w:szCs w:val="20"/>
              </w:rPr>
              <w:t>IP</w:t>
            </w:r>
            <w:r w:rsidR="00044083">
              <w:rPr>
                <w:sz w:val="20"/>
                <w:szCs w:val="20"/>
              </w:rPr>
              <w:t xml:space="preserve"> and </w:t>
            </w:r>
            <w:r w:rsidR="00044083">
              <w:rPr>
                <w:rFonts w:hint="eastAsia"/>
                <w:sz w:val="20"/>
                <w:szCs w:val="20"/>
              </w:rPr>
              <w:t>DHCP</w:t>
            </w:r>
            <w:r>
              <w:rPr>
                <w:sz w:val="20"/>
                <w:szCs w:val="20"/>
              </w:rPr>
              <w:t>/</w:t>
            </w:r>
            <w:r w:rsidR="00044083">
              <w:rPr>
                <w:rFonts w:hint="eastAsia"/>
                <w:sz w:val="20"/>
                <w:szCs w:val="20"/>
              </w:rPr>
              <w:t>DHPC</w:t>
            </w:r>
            <w:r w:rsidR="00B031C8">
              <w:rPr>
                <w:rFonts w:hint="eastAsia"/>
                <w:sz w:val="20"/>
                <w:szCs w:val="20"/>
              </w:rPr>
              <w:t>D</w:t>
            </w:r>
            <w:r>
              <w:rPr>
                <w:sz w:val="20"/>
                <w:szCs w:val="20"/>
              </w:rPr>
              <w:t xml:space="preserve"> on/off status.</w:t>
            </w:r>
          </w:p>
        </w:tc>
      </w:tr>
    </w:tbl>
    <w:p w:rsidR="004C3514" w:rsidRDefault="004C3514" w:rsidP="00342EF7">
      <w:pPr>
        <w:ind w:left="480"/>
        <w:jc w:val="both"/>
        <w:rPr>
          <w:b/>
        </w:rPr>
      </w:pPr>
    </w:p>
    <w:p w:rsidR="000C70DB" w:rsidRPr="00A145C6" w:rsidRDefault="000C70DB" w:rsidP="00342EF7">
      <w:pPr>
        <w:ind w:left="480"/>
        <w:jc w:val="both"/>
        <w:rPr>
          <w:b/>
        </w:rPr>
      </w:pPr>
      <w:r>
        <w:rPr>
          <w:rFonts w:hint="eastAsia"/>
          <w:b/>
        </w:rPr>
        <w:t>E</w:t>
      </w:r>
      <w:r w:rsidRPr="00A145C6">
        <w:rPr>
          <w:b/>
        </w:rPr>
        <w:t>xample</w:t>
      </w:r>
      <w:r w:rsidR="005076CE">
        <w:rPr>
          <w:rFonts w:hint="eastAsia"/>
          <w:b/>
        </w:rPr>
        <w:t>:</w:t>
      </w:r>
    </w:p>
    <w:p w:rsidR="000C70DB" w:rsidRPr="004F51D7" w:rsidRDefault="000C70DB" w:rsidP="000C70DB">
      <w:pPr>
        <w:ind w:left="480" w:firstLine="480"/>
        <w:jc w:val="both"/>
      </w:pPr>
      <w:r>
        <w:t>The following</w:t>
      </w:r>
      <w:r w:rsidR="00DF6651">
        <w:t xml:space="preserve"> example shows how to use the “</w:t>
      </w:r>
      <w:proofErr w:type="spellStart"/>
      <w:r w:rsidR="00DF6651">
        <w:rPr>
          <w:rFonts w:hint="eastAsia"/>
        </w:rPr>
        <w:t>N</w:t>
      </w:r>
      <w:r w:rsidR="00DF6651">
        <w:t>etmgr</w:t>
      </w:r>
      <w:proofErr w:type="spellEnd"/>
      <w:r w:rsidR="00DF6651">
        <w:t xml:space="preserve"> </w:t>
      </w:r>
      <w:r w:rsidR="00DF6651">
        <w:rPr>
          <w:rFonts w:hint="eastAsia"/>
        </w:rPr>
        <w:t>S</w:t>
      </w:r>
      <w:r>
        <w:t>how” command</w:t>
      </w:r>
      <w:r>
        <w:rPr>
          <w:rFonts w:hint="eastAsia"/>
        </w:rPr>
        <w:t>:</w:t>
      </w:r>
    </w:p>
    <w:p w:rsidR="000C70DB" w:rsidRDefault="000C70DB" w:rsidP="000C70DB">
      <w:pPr>
        <w:pStyle w:val="a9"/>
        <w:ind w:leftChars="0" w:left="1385"/>
        <w:jc w:val="both"/>
      </w:pPr>
    </w:p>
    <w:p w:rsidR="000C70DB" w:rsidRPr="00166681" w:rsidRDefault="000C70DB" w:rsidP="000C70DB">
      <w:pPr>
        <w:ind w:left="960"/>
        <w:jc w:val="both"/>
        <w:rPr>
          <w:rFonts w:ascii="FangSong" w:eastAsia="FangSong" w:hAnsi="FangSong"/>
          <w:sz w:val="20"/>
          <w:szCs w:val="20"/>
        </w:rPr>
      </w:pPr>
      <w:proofErr w:type="spellStart"/>
      <w:r w:rsidRPr="00166681">
        <w:rPr>
          <w:rFonts w:ascii="FangSong" w:eastAsia="FangSong" w:hAnsi="FangSong"/>
          <w:sz w:val="20"/>
          <w:szCs w:val="20"/>
        </w:rPr>
        <w:t>wifi</w:t>
      </w:r>
      <w:proofErr w:type="spellEnd"/>
      <w:r w:rsidRPr="00166681">
        <w:rPr>
          <w:rFonts w:ascii="FangSong" w:eastAsia="FangSong" w:hAnsi="FangSong"/>
          <w:sz w:val="20"/>
          <w:szCs w:val="20"/>
        </w:rPr>
        <w:t xml:space="preserve">-host&gt; </w:t>
      </w:r>
      <w:proofErr w:type="spellStart"/>
      <w:r w:rsidRPr="00166681">
        <w:rPr>
          <w:rFonts w:ascii="FangSong" w:eastAsia="FangSong" w:hAnsi="FangSong"/>
          <w:sz w:val="20"/>
          <w:szCs w:val="20"/>
        </w:rPr>
        <w:t>netmgr</w:t>
      </w:r>
      <w:proofErr w:type="spellEnd"/>
      <w:r w:rsidRPr="00166681">
        <w:rPr>
          <w:rFonts w:ascii="FangSong" w:eastAsia="FangSong" w:hAnsi="FangSong"/>
          <w:sz w:val="20"/>
          <w:szCs w:val="20"/>
        </w:rPr>
        <w:t xml:space="preserve"> show</w:t>
      </w:r>
    </w:p>
    <w:p w:rsidR="000C70DB" w:rsidRPr="00166681" w:rsidRDefault="000C70DB" w:rsidP="000C70DB">
      <w:pPr>
        <w:ind w:left="960"/>
        <w:jc w:val="both"/>
        <w:rPr>
          <w:rFonts w:ascii="FangSong" w:eastAsia="FangSong" w:hAnsi="FangSong"/>
          <w:sz w:val="20"/>
          <w:szCs w:val="20"/>
        </w:rPr>
      </w:pPr>
    </w:p>
    <w:p w:rsidR="000C70DB" w:rsidRPr="00166681" w:rsidRDefault="000C70DB" w:rsidP="000C70DB">
      <w:pPr>
        <w:ind w:left="960"/>
        <w:jc w:val="both"/>
        <w:rPr>
          <w:rFonts w:ascii="FangSong" w:eastAsia="FangSong" w:hAnsi="FangSong"/>
          <w:sz w:val="20"/>
          <w:szCs w:val="20"/>
        </w:rPr>
      </w:pPr>
      <w:proofErr w:type="spellStart"/>
      <w:r w:rsidRPr="00166681">
        <w:rPr>
          <w:rFonts w:ascii="FangSong" w:eastAsia="FangSong" w:hAnsi="FangSong"/>
          <w:sz w:val="20"/>
          <w:szCs w:val="20"/>
        </w:rPr>
        <w:t>Dhcpd</w:t>
      </w:r>
      <w:proofErr w:type="spellEnd"/>
      <w:r w:rsidRPr="00166681">
        <w:rPr>
          <w:rFonts w:ascii="FangSong" w:eastAsia="FangSong" w:hAnsi="FangSong"/>
          <w:sz w:val="20"/>
          <w:szCs w:val="20"/>
        </w:rPr>
        <w:t>: on</w:t>
      </w:r>
    </w:p>
    <w:p w:rsidR="000C70DB" w:rsidRPr="00166681" w:rsidRDefault="000C70DB" w:rsidP="000C70DB">
      <w:pPr>
        <w:ind w:left="960"/>
        <w:jc w:val="both"/>
        <w:rPr>
          <w:rFonts w:ascii="FangSong" w:eastAsia="FangSong" w:hAnsi="FangSong"/>
          <w:sz w:val="20"/>
          <w:szCs w:val="20"/>
        </w:rPr>
      </w:pPr>
      <w:proofErr w:type="spellStart"/>
      <w:r w:rsidRPr="00166681">
        <w:rPr>
          <w:rFonts w:ascii="FangSong" w:eastAsia="FangSong" w:hAnsi="FangSong"/>
          <w:sz w:val="20"/>
          <w:szCs w:val="20"/>
        </w:rPr>
        <w:t>Dhcpc</w:t>
      </w:r>
      <w:proofErr w:type="spellEnd"/>
      <w:r w:rsidRPr="00166681">
        <w:rPr>
          <w:rFonts w:ascii="FangSong" w:eastAsia="FangSong" w:hAnsi="FangSong"/>
          <w:sz w:val="20"/>
          <w:szCs w:val="20"/>
        </w:rPr>
        <w:t>: off</w:t>
      </w:r>
    </w:p>
    <w:p w:rsidR="000C70DB" w:rsidRPr="00166681" w:rsidRDefault="000C70DB" w:rsidP="000C70DB">
      <w:pPr>
        <w:ind w:left="960"/>
        <w:jc w:val="both"/>
        <w:rPr>
          <w:rFonts w:ascii="FangSong" w:eastAsia="FangSong" w:hAnsi="FangSong"/>
          <w:sz w:val="20"/>
          <w:szCs w:val="20"/>
        </w:rPr>
      </w:pPr>
      <w:r w:rsidRPr="00166681">
        <w:rPr>
          <w:rFonts w:ascii="FangSong" w:eastAsia="FangSong" w:hAnsi="FangSong"/>
          <w:sz w:val="20"/>
          <w:szCs w:val="20"/>
        </w:rPr>
        <w:t>------------------------------------------------------------</w:t>
      </w:r>
    </w:p>
    <w:p w:rsidR="000C70DB" w:rsidRPr="00166681" w:rsidRDefault="000C70DB" w:rsidP="000C70DB">
      <w:pPr>
        <w:ind w:left="960"/>
        <w:jc w:val="both"/>
        <w:rPr>
          <w:rFonts w:ascii="FangSong" w:eastAsia="FangSong" w:hAnsi="FangSong"/>
          <w:sz w:val="20"/>
          <w:szCs w:val="20"/>
        </w:rPr>
      </w:pPr>
      <w:r w:rsidRPr="00166681">
        <w:rPr>
          <w:rFonts w:ascii="FangSong" w:eastAsia="FangSong" w:hAnsi="FangSong"/>
          <w:sz w:val="20"/>
          <w:szCs w:val="20"/>
        </w:rPr>
        <w:t>|        MAC         |          IP     |</w:t>
      </w:r>
    </w:p>
    <w:p w:rsidR="000C70DB" w:rsidRPr="00166681" w:rsidRDefault="000C70DB" w:rsidP="000C70DB">
      <w:pPr>
        <w:ind w:left="960"/>
        <w:jc w:val="both"/>
        <w:rPr>
          <w:rFonts w:ascii="FangSong" w:eastAsia="FangSong" w:hAnsi="FangSong"/>
          <w:sz w:val="20"/>
          <w:szCs w:val="20"/>
        </w:rPr>
      </w:pPr>
      <w:r w:rsidRPr="00166681">
        <w:rPr>
          <w:rFonts w:ascii="FangSong" w:eastAsia="FangSong" w:hAnsi="FangSong"/>
          <w:sz w:val="20"/>
          <w:szCs w:val="20"/>
        </w:rPr>
        <w:t>------------------------------------------------------------</w:t>
      </w:r>
    </w:p>
    <w:p w:rsidR="000C70DB" w:rsidRDefault="000C70DB" w:rsidP="000C70DB">
      <w:pPr>
        <w:ind w:left="1276"/>
        <w:jc w:val="both"/>
        <w:rPr>
          <w:b/>
        </w:rPr>
      </w:pPr>
      <w:r w:rsidRPr="00166681">
        <w:rPr>
          <w:rFonts w:ascii="FangSong" w:eastAsia="FangSong" w:hAnsi="FangSong"/>
          <w:sz w:val="20"/>
          <w:szCs w:val="20"/>
        </w:rPr>
        <w:t>[d8:</w:t>
      </w:r>
      <w:proofErr w:type="gramStart"/>
      <w:r w:rsidRPr="00166681">
        <w:rPr>
          <w:rFonts w:ascii="FangSong" w:eastAsia="FangSong" w:hAnsi="FangSong"/>
          <w:sz w:val="20"/>
          <w:szCs w:val="20"/>
        </w:rPr>
        <w:t>fc:93:2</w:t>
      </w:r>
      <w:proofErr w:type="gramEnd"/>
      <w:r w:rsidRPr="00166681">
        <w:rPr>
          <w:rFonts w:ascii="FangSong" w:eastAsia="FangSong" w:hAnsi="FangSong"/>
          <w:sz w:val="20"/>
          <w:szCs w:val="20"/>
        </w:rPr>
        <w:t>d:8b:7e] --- [192.168.25.101]</w:t>
      </w:r>
    </w:p>
    <w:p w:rsidR="000C70DB" w:rsidRPr="000C70DB" w:rsidRDefault="000C70DB" w:rsidP="000C70DB">
      <w:pPr>
        <w:ind w:left="1276"/>
        <w:jc w:val="both"/>
        <w:rPr>
          <w:b/>
        </w:rPr>
      </w:pPr>
    </w:p>
    <w:p w:rsidR="000C70DB" w:rsidRDefault="000C70DB" w:rsidP="000C70DB">
      <w:pPr>
        <w:ind w:left="1276"/>
        <w:jc w:val="both"/>
        <w:rPr>
          <w:b/>
        </w:rPr>
      </w:pPr>
    </w:p>
    <w:p w:rsidR="000C70DB" w:rsidRPr="000C70DB" w:rsidRDefault="000C70DB" w:rsidP="000C70DB">
      <w:pPr>
        <w:ind w:left="1276"/>
        <w:jc w:val="both"/>
        <w:rPr>
          <w:b/>
        </w:rPr>
      </w:pPr>
    </w:p>
    <w:p w:rsidR="00E3136C" w:rsidRPr="00342EF7" w:rsidRDefault="00E3136C" w:rsidP="005D7588">
      <w:pPr>
        <w:pStyle w:val="a9"/>
        <w:numPr>
          <w:ilvl w:val="3"/>
          <w:numId w:val="17"/>
        </w:numPr>
        <w:ind w:leftChars="0" w:left="1985" w:hanging="709"/>
        <w:jc w:val="both"/>
        <w:outlineLvl w:val="2"/>
        <w:rPr>
          <w:b/>
          <w:sz w:val="28"/>
          <w:szCs w:val="28"/>
        </w:rPr>
      </w:pPr>
      <w:bookmarkStart w:id="18" w:name="_Toc440892358"/>
      <w:r w:rsidRPr="00342EF7">
        <w:rPr>
          <w:rFonts w:hint="eastAsia"/>
          <w:b/>
          <w:sz w:val="28"/>
          <w:szCs w:val="28"/>
        </w:rPr>
        <w:t>System command</w:t>
      </w:r>
      <w:bookmarkEnd w:id="18"/>
    </w:p>
    <w:p w:rsidR="00DD7A9C" w:rsidRDefault="00DD7A9C" w:rsidP="00DD7A9C">
      <w:pPr>
        <w:pStyle w:val="a9"/>
        <w:ind w:leftChars="0" w:left="1984"/>
        <w:jc w:val="both"/>
        <w:rPr>
          <w:b/>
        </w:rPr>
      </w:pPr>
    </w:p>
    <w:p w:rsidR="00DF432E" w:rsidRDefault="00DF432E">
      <w:pPr>
        <w:widowControl/>
        <w:rPr>
          <w:b/>
          <w:sz w:val="32"/>
          <w:szCs w:val="32"/>
        </w:rPr>
      </w:pPr>
      <w:r>
        <w:rPr>
          <w:b/>
          <w:sz w:val="32"/>
          <w:szCs w:val="32"/>
        </w:rPr>
        <w:br w:type="page"/>
      </w:r>
    </w:p>
    <w:p w:rsidR="00633C03" w:rsidRPr="00464F82" w:rsidRDefault="007141AE" w:rsidP="005D7588">
      <w:pPr>
        <w:pStyle w:val="a9"/>
        <w:numPr>
          <w:ilvl w:val="1"/>
          <w:numId w:val="17"/>
        </w:numPr>
        <w:ind w:leftChars="0"/>
        <w:jc w:val="both"/>
        <w:outlineLvl w:val="1"/>
        <w:rPr>
          <w:b/>
          <w:sz w:val="32"/>
          <w:szCs w:val="32"/>
        </w:rPr>
      </w:pPr>
      <w:bookmarkStart w:id="19" w:name="_Toc440892359"/>
      <w:r w:rsidRPr="00464F82">
        <w:rPr>
          <w:rFonts w:hint="eastAsia"/>
          <w:b/>
          <w:sz w:val="32"/>
          <w:szCs w:val="32"/>
        </w:rPr>
        <w:lastRenderedPageBreak/>
        <w:t>General</w:t>
      </w:r>
      <w:r w:rsidR="00152315" w:rsidRPr="00464F82">
        <w:rPr>
          <w:rFonts w:hint="eastAsia"/>
          <w:b/>
          <w:sz w:val="32"/>
          <w:szCs w:val="32"/>
        </w:rPr>
        <w:t xml:space="preserve"> command</w:t>
      </w:r>
      <w:bookmarkEnd w:id="19"/>
    </w:p>
    <w:p w:rsidR="00E9692E" w:rsidRPr="00E33AEF" w:rsidRDefault="00E9692E" w:rsidP="00562723">
      <w:pPr>
        <w:pStyle w:val="a9"/>
        <w:ind w:leftChars="0" w:left="425"/>
        <w:jc w:val="both"/>
      </w:pPr>
      <w:r w:rsidRPr="00E33AEF">
        <w:t>Description:</w:t>
      </w:r>
      <w:r w:rsidRPr="00E33AEF">
        <w:rPr>
          <w:rFonts w:hint="eastAsia"/>
        </w:rPr>
        <w:t xml:space="preserve"> </w:t>
      </w:r>
    </w:p>
    <w:p w:rsidR="00E9692E" w:rsidRPr="00E33AEF" w:rsidRDefault="00E9692E" w:rsidP="00562723">
      <w:pPr>
        <w:pStyle w:val="a9"/>
        <w:ind w:leftChars="0" w:left="425"/>
        <w:jc w:val="both"/>
      </w:pPr>
      <w:r w:rsidRPr="00E33AEF">
        <w:rPr>
          <w:rFonts w:hint="eastAsia"/>
        </w:rPr>
        <w:tab/>
      </w:r>
      <w:r w:rsidR="00152315">
        <w:rPr>
          <w:rFonts w:hint="eastAsia"/>
        </w:rPr>
        <w:tab/>
        <w:t>W</w:t>
      </w:r>
      <w:r w:rsidRPr="00E33AEF">
        <w:rPr>
          <w:rFonts w:hint="eastAsia"/>
        </w:rPr>
        <w:t xml:space="preserve">e provide </w:t>
      </w:r>
      <w:r w:rsidR="00DC6C93">
        <w:rPr>
          <w:rFonts w:hint="eastAsia"/>
        </w:rPr>
        <w:t xml:space="preserve">some </w:t>
      </w:r>
      <w:r w:rsidR="00152315">
        <w:rPr>
          <w:rFonts w:hint="eastAsia"/>
        </w:rPr>
        <w:t>general command</w:t>
      </w:r>
      <w:r w:rsidR="00DC6C93">
        <w:rPr>
          <w:rFonts w:hint="eastAsia"/>
        </w:rPr>
        <w:t>s</w:t>
      </w:r>
      <w:r w:rsidRPr="00E33AEF">
        <w:rPr>
          <w:rFonts w:hint="eastAsia"/>
        </w:rPr>
        <w:t xml:space="preserve"> to </w:t>
      </w:r>
      <w:r w:rsidR="00DC6C93">
        <w:rPr>
          <w:rFonts w:hint="eastAsia"/>
        </w:rPr>
        <w:t>help</w:t>
      </w:r>
      <w:r w:rsidRPr="00E33AEF">
        <w:rPr>
          <w:rFonts w:hint="eastAsia"/>
        </w:rPr>
        <w:t xml:space="preserve"> user </w:t>
      </w:r>
      <w:r w:rsidR="00152315">
        <w:rPr>
          <w:rFonts w:hint="eastAsia"/>
        </w:rPr>
        <w:t xml:space="preserve">get basic </w:t>
      </w:r>
      <w:r w:rsidR="00DC6C93">
        <w:rPr>
          <w:rFonts w:hint="eastAsia"/>
        </w:rPr>
        <w:t>information</w:t>
      </w:r>
      <w:r w:rsidRPr="00E33AEF">
        <w:rPr>
          <w:rFonts w:hint="eastAsia"/>
        </w:rPr>
        <w:t xml:space="preserve">. </w:t>
      </w:r>
      <w:r w:rsidR="00DC6C93" w:rsidRPr="00E33AEF">
        <w:t>U</w:t>
      </w:r>
      <w:r w:rsidR="00DC6C93" w:rsidRPr="00E33AEF">
        <w:rPr>
          <w:rFonts w:hint="eastAsia"/>
        </w:rPr>
        <w:t xml:space="preserve">ser could use </w:t>
      </w:r>
      <w:r w:rsidR="00DC6C93" w:rsidRPr="00E33AEF">
        <w:t>“</w:t>
      </w:r>
      <w:proofErr w:type="spellStart"/>
      <w:r w:rsidR="00DC6C93" w:rsidRPr="00E33AEF">
        <w:rPr>
          <w:rFonts w:hint="eastAsia"/>
        </w:rPr>
        <w:t>ifconfig</w:t>
      </w:r>
      <w:proofErr w:type="spellEnd"/>
      <w:r w:rsidR="00DC6C93" w:rsidRPr="00E33AEF">
        <w:t>”</w:t>
      </w:r>
      <w:r w:rsidR="00DC6C93" w:rsidRPr="00E33AEF">
        <w:rPr>
          <w:rFonts w:hint="eastAsia"/>
        </w:rPr>
        <w:t xml:space="preserve"> to get station</w:t>
      </w:r>
      <w:r w:rsidR="00DC6C93" w:rsidRPr="00E33AEF">
        <w:t>’</w:t>
      </w:r>
      <w:r w:rsidR="00DC6C93" w:rsidRPr="00E33AEF">
        <w:rPr>
          <w:rFonts w:hint="eastAsia"/>
        </w:rPr>
        <w:t>s IP and MAC address</w:t>
      </w:r>
      <w:r w:rsidR="00DC6C93">
        <w:rPr>
          <w:rFonts w:hint="eastAsia"/>
        </w:rPr>
        <w:t xml:space="preserve">, user could use </w:t>
      </w:r>
      <w:r w:rsidR="00DC6C93">
        <w:t>“</w:t>
      </w:r>
      <w:r w:rsidR="00DC6C93">
        <w:rPr>
          <w:rFonts w:hint="eastAsia"/>
        </w:rPr>
        <w:t>?</w:t>
      </w:r>
      <w:r w:rsidR="00DC6C93">
        <w:t>”</w:t>
      </w:r>
      <w:r w:rsidR="00DC6C93">
        <w:rPr>
          <w:rFonts w:hint="eastAsia"/>
        </w:rPr>
        <w:t xml:space="preserve"> to </w:t>
      </w:r>
      <w:r w:rsidR="00DA6E67">
        <w:rPr>
          <w:rFonts w:hint="eastAsia"/>
        </w:rPr>
        <w:t>get the information of what kind of command user could use.</w:t>
      </w:r>
    </w:p>
    <w:p w:rsidR="00E9692E" w:rsidRPr="00E33AEF" w:rsidRDefault="00E9692E" w:rsidP="00562723">
      <w:pPr>
        <w:pStyle w:val="a9"/>
        <w:ind w:leftChars="0" w:left="425"/>
        <w:jc w:val="both"/>
      </w:pPr>
    </w:p>
    <w:p w:rsidR="00E9692E" w:rsidRPr="00E33AEF" w:rsidRDefault="00E9692E" w:rsidP="00562723">
      <w:pPr>
        <w:pStyle w:val="a9"/>
        <w:ind w:leftChars="0" w:left="425"/>
        <w:jc w:val="both"/>
      </w:pPr>
      <w:r w:rsidRPr="00E33AEF">
        <w:t>Command:</w:t>
      </w:r>
      <w:r w:rsidRPr="00E33AEF">
        <w:rPr>
          <w:rFonts w:hint="eastAsia"/>
        </w:rPr>
        <w:t xml:space="preserve"> </w:t>
      </w:r>
    </w:p>
    <w:p w:rsidR="00DA2FBF" w:rsidRPr="0011496D" w:rsidRDefault="00E9692E" w:rsidP="00562723">
      <w:pPr>
        <w:pStyle w:val="a9"/>
        <w:ind w:leftChars="0" w:left="425"/>
        <w:jc w:val="both"/>
      </w:pPr>
      <w:r w:rsidRPr="00E33AEF">
        <w:t>T</w:t>
      </w:r>
      <w:r w:rsidRPr="00E33AEF">
        <w:rPr>
          <w:rFonts w:hint="eastAsia"/>
        </w:rPr>
        <w:t xml:space="preserve">he following command line is </w:t>
      </w:r>
      <w:r w:rsidRPr="00E33AEF">
        <w:t>available</w:t>
      </w:r>
      <w:r w:rsidRPr="00E33AEF">
        <w:rPr>
          <w:rFonts w:hint="eastAsia"/>
        </w:rPr>
        <w:t xml:space="preserve"> for </w:t>
      </w:r>
      <w:proofErr w:type="spellStart"/>
      <w:r w:rsidR="008F0CA1">
        <w:rPr>
          <w:rFonts w:hint="eastAsia"/>
        </w:rPr>
        <w:t>iComm</w:t>
      </w:r>
      <w:proofErr w:type="spellEnd"/>
      <w:r w:rsidR="008F0CA1">
        <w:rPr>
          <w:rFonts w:hint="eastAsia"/>
        </w:rPr>
        <w:t xml:space="preserve"> </w:t>
      </w:r>
      <w:r w:rsidR="00DB45B5">
        <w:rPr>
          <w:rFonts w:hint="eastAsia"/>
        </w:rPr>
        <w:t>6030</w:t>
      </w:r>
      <w:r w:rsidR="008F0CA1">
        <w:rPr>
          <w:rFonts w:hint="eastAsia"/>
        </w:rPr>
        <w:t xml:space="preserve"> Wi-Fi</w:t>
      </w:r>
      <w:r w:rsidRPr="00E33AEF">
        <w:rPr>
          <w:rFonts w:hint="eastAsia"/>
        </w:rPr>
        <w:t xml:space="preserve"> module</w:t>
      </w:r>
    </w:p>
    <w:p w:rsidR="00DA2FBF" w:rsidRPr="00464F82" w:rsidRDefault="00DA2FBF" w:rsidP="00464F82">
      <w:pPr>
        <w:pStyle w:val="4"/>
        <w:ind w:firstLine="480"/>
        <w:rPr>
          <w:b/>
          <w:sz w:val="28"/>
          <w:szCs w:val="28"/>
          <w:u w:val="single"/>
        </w:rPr>
      </w:pPr>
      <w:proofErr w:type="spellStart"/>
      <w:r w:rsidRPr="00464F82">
        <w:rPr>
          <w:rFonts w:hint="eastAsia"/>
          <w:b/>
          <w:sz w:val="28"/>
          <w:szCs w:val="28"/>
          <w:u w:val="single"/>
        </w:rPr>
        <w:t>ifconfig</w:t>
      </w:r>
      <w:proofErr w:type="spellEnd"/>
    </w:p>
    <w:tbl>
      <w:tblPr>
        <w:tblStyle w:val="ac"/>
        <w:tblW w:w="0" w:type="auto"/>
        <w:jc w:val="center"/>
        <w:tblLook w:val="04A0" w:firstRow="1" w:lastRow="0" w:firstColumn="1" w:lastColumn="0" w:noHBand="0" w:noVBand="1"/>
      </w:tblPr>
      <w:tblGrid>
        <w:gridCol w:w="3846"/>
        <w:gridCol w:w="3846"/>
      </w:tblGrid>
      <w:tr w:rsidR="00DA2FBF" w:rsidTr="00464F8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DA2FBF" w:rsidRDefault="00DA2FBF" w:rsidP="00464F82">
            <w:r>
              <w:t>S</w:t>
            </w:r>
            <w:r>
              <w:rPr>
                <w:rFonts w:hint="eastAsia"/>
              </w:rPr>
              <w:t>yntax</w:t>
            </w:r>
          </w:p>
        </w:tc>
        <w:tc>
          <w:tcPr>
            <w:tcW w:w="3846" w:type="dxa"/>
            <w:tcBorders>
              <w:bottom w:val="outset" w:sz="6" w:space="0" w:color="auto"/>
            </w:tcBorders>
          </w:tcPr>
          <w:p w:rsidR="00DA2FBF" w:rsidRDefault="00DA2FBF" w:rsidP="00464F82">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DA2FBF" w:rsidRPr="00F84799" w:rsidTr="00464F82">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DA2FBF" w:rsidRPr="003A0A95" w:rsidRDefault="00DA2FBF" w:rsidP="00464F82">
            <w:pPr>
              <w:rPr>
                <w:b w:val="0"/>
                <w:i/>
                <w:sz w:val="20"/>
                <w:szCs w:val="20"/>
              </w:rPr>
            </w:pPr>
            <w:proofErr w:type="spellStart"/>
            <w:r>
              <w:rPr>
                <w:rFonts w:hint="eastAsia"/>
                <w:b w:val="0"/>
                <w:i/>
                <w:sz w:val="20"/>
                <w:szCs w:val="20"/>
              </w:rPr>
              <w:t>ifconfig</w:t>
            </w:r>
            <w:proofErr w:type="spellEnd"/>
          </w:p>
        </w:tc>
        <w:tc>
          <w:tcPr>
            <w:tcW w:w="3846" w:type="dxa"/>
            <w:tcBorders>
              <w:top w:val="outset" w:sz="6" w:space="0" w:color="auto"/>
            </w:tcBorders>
            <w:shd w:val="clear" w:color="auto" w:fill="FFFFFF" w:themeFill="background1"/>
          </w:tcPr>
          <w:p w:rsidR="00DA2FBF" w:rsidRPr="003A0A95" w:rsidRDefault="00DA2FBF" w:rsidP="00464F82">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User could get current network configuration</w:t>
            </w:r>
          </w:p>
        </w:tc>
      </w:tr>
    </w:tbl>
    <w:p w:rsidR="00DA2FBF" w:rsidRPr="003A0A95" w:rsidRDefault="00DA2FBF" w:rsidP="00DA2FBF">
      <w:pPr>
        <w:pStyle w:val="a9"/>
        <w:ind w:leftChars="0" w:left="1385"/>
        <w:jc w:val="both"/>
        <w:rPr>
          <w:sz w:val="20"/>
          <w:szCs w:val="20"/>
        </w:rPr>
      </w:pPr>
    </w:p>
    <w:p w:rsidR="00DA2FBF" w:rsidRDefault="00DA2FBF" w:rsidP="00DA2FBF">
      <w:pPr>
        <w:pStyle w:val="a9"/>
        <w:ind w:leftChars="0" w:left="1385"/>
        <w:jc w:val="both"/>
      </w:pPr>
    </w:p>
    <w:p w:rsidR="00DA2FBF" w:rsidRPr="00E33AEF" w:rsidRDefault="00DA2FBF" w:rsidP="00464F82">
      <w:pPr>
        <w:ind w:firstLine="480"/>
        <w:jc w:val="both"/>
        <w:rPr>
          <w:b/>
        </w:rPr>
      </w:pPr>
      <w:r w:rsidRPr="00E33AEF">
        <w:rPr>
          <w:b/>
        </w:rPr>
        <w:t>Example</w:t>
      </w:r>
      <w:r w:rsidR="00464F82">
        <w:rPr>
          <w:rFonts w:hint="eastAsia"/>
          <w:b/>
        </w:rPr>
        <w:t>:</w:t>
      </w:r>
    </w:p>
    <w:p w:rsidR="00DA2FBF" w:rsidRPr="004F51D7" w:rsidRDefault="00DA2FBF" w:rsidP="00DA2FBF">
      <w:pPr>
        <w:ind w:left="480" w:firstLine="480"/>
        <w:jc w:val="both"/>
      </w:pPr>
      <w:r>
        <w:t>The following example shows how to use the “</w:t>
      </w:r>
      <w:proofErr w:type="spellStart"/>
      <w:r>
        <w:rPr>
          <w:rFonts w:hint="eastAsia"/>
        </w:rPr>
        <w:t>ifconfig</w:t>
      </w:r>
      <w:proofErr w:type="spellEnd"/>
      <w:r>
        <w:t>” command</w:t>
      </w:r>
      <w:r>
        <w:rPr>
          <w:rFonts w:hint="eastAsia"/>
        </w:rPr>
        <w:t>:</w:t>
      </w:r>
    </w:p>
    <w:p w:rsidR="00DA2FBF" w:rsidRDefault="00DA2FBF" w:rsidP="00DA2FBF">
      <w:pPr>
        <w:jc w:val="both"/>
      </w:pPr>
      <w:r>
        <w:rPr>
          <w:rFonts w:hint="eastAsia"/>
        </w:rPr>
        <w:tab/>
      </w:r>
      <w:r>
        <w:rPr>
          <w:rFonts w:hint="eastAsia"/>
        </w:rPr>
        <w:tab/>
      </w:r>
    </w:p>
    <w:p w:rsidR="00DA2FBF" w:rsidRDefault="00DA2FBF" w:rsidP="00DA2FBF">
      <w:pPr>
        <w:ind w:left="960"/>
        <w:jc w:val="both"/>
        <w:rPr>
          <w:rFonts w:ascii="FangSong" w:eastAsiaTheme="minorEastAsia" w:hAnsi="FangSong"/>
          <w:sz w:val="20"/>
          <w:szCs w:val="20"/>
        </w:rPr>
      </w:pPr>
      <w:proofErr w:type="spellStart"/>
      <w:r>
        <w:rPr>
          <w:rFonts w:ascii="FangSong" w:eastAsia="FangSong" w:hAnsi="FangSong"/>
          <w:sz w:val="20"/>
          <w:szCs w:val="20"/>
        </w:rPr>
        <w:t>wifi</w:t>
      </w:r>
      <w:proofErr w:type="spellEnd"/>
      <w:r>
        <w:rPr>
          <w:rFonts w:ascii="FangSong" w:eastAsia="FangSong" w:hAnsi="FangSong"/>
          <w:sz w:val="20"/>
          <w:szCs w:val="20"/>
        </w:rPr>
        <w:t xml:space="preserve">-host&gt; </w:t>
      </w:r>
      <w:proofErr w:type="spellStart"/>
      <w:r>
        <w:rPr>
          <w:rFonts w:ascii="FangSong" w:eastAsia="FangSong" w:hAnsi="FangSong"/>
          <w:sz w:val="20"/>
          <w:szCs w:val="20"/>
        </w:rPr>
        <w:t>i</w:t>
      </w:r>
      <w:r>
        <w:rPr>
          <w:rFonts w:ascii="FangSong" w:eastAsiaTheme="minorEastAsia" w:hAnsi="FangSong" w:hint="eastAsia"/>
          <w:sz w:val="20"/>
          <w:szCs w:val="20"/>
        </w:rPr>
        <w:t>fconfig</w:t>
      </w:r>
      <w:proofErr w:type="spellEnd"/>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wlan0</w:t>
      </w:r>
      <w:r w:rsidRPr="00E33AEF">
        <w:rPr>
          <w:rFonts w:ascii="FangSong" w:eastAsia="FangSong" w:hAnsi="FangSong"/>
          <w:sz w:val="20"/>
          <w:szCs w:val="20"/>
        </w:rPr>
        <w:tab/>
        <w:t xml:space="preserve">Link </w:t>
      </w:r>
      <w:proofErr w:type="spellStart"/>
      <w:proofErr w:type="gramStart"/>
      <w:r w:rsidRPr="00E33AEF">
        <w:rPr>
          <w:rFonts w:ascii="FangSong" w:eastAsia="FangSong" w:hAnsi="FangSong"/>
          <w:sz w:val="20"/>
          <w:szCs w:val="20"/>
        </w:rPr>
        <w:t>encap:Ethernet</w:t>
      </w:r>
      <w:proofErr w:type="spellEnd"/>
      <w:proofErr w:type="gramEnd"/>
      <w:r w:rsidRPr="00E33AEF">
        <w:rPr>
          <w:rFonts w:ascii="FangSong" w:eastAsia="FangSong" w:hAnsi="FangSong"/>
          <w:sz w:val="20"/>
          <w:szCs w:val="20"/>
        </w:rPr>
        <w:t xml:space="preserve">  </w:t>
      </w:r>
      <w:proofErr w:type="spellStart"/>
      <w:r w:rsidRPr="00E33AEF">
        <w:rPr>
          <w:rFonts w:ascii="FangSong" w:eastAsia="FangSong" w:hAnsi="FangSong"/>
          <w:sz w:val="20"/>
          <w:szCs w:val="20"/>
        </w:rPr>
        <w:t>HWaddr</w:t>
      </w:r>
      <w:proofErr w:type="spellEnd"/>
      <w:r w:rsidRPr="00E33AEF">
        <w:rPr>
          <w:rFonts w:ascii="FangSong" w:eastAsia="FangSong" w:hAnsi="FangSong"/>
          <w:sz w:val="20"/>
          <w:szCs w:val="20"/>
        </w:rPr>
        <w:t xml:space="preserve"> 60:11:7a:62:ef:ea</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proofErr w:type="spellStart"/>
      <w:r w:rsidRPr="00E33AEF">
        <w:rPr>
          <w:rFonts w:ascii="FangSong" w:eastAsia="FangSong" w:hAnsi="FangSong"/>
          <w:sz w:val="20"/>
          <w:szCs w:val="20"/>
        </w:rPr>
        <w:t>inet</w:t>
      </w:r>
      <w:proofErr w:type="spellEnd"/>
      <w:r w:rsidRPr="00E33AEF">
        <w:rPr>
          <w:rFonts w:ascii="FangSong" w:eastAsia="FangSong" w:hAnsi="FangSong"/>
          <w:sz w:val="20"/>
          <w:szCs w:val="20"/>
        </w:rPr>
        <w:t xml:space="preserve"> addr:0.0.0.</w:t>
      </w:r>
      <w:proofErr w:type="gramStart"/>
      <w:r w:rsidRPr="00E33AEF">
        <w:rPr>
          <w:rFonts w:ascii="FangSong" w:eastAsia="FangSong" w:hAnsi="FangSong"/>
          <w:sz w:val="20"/>
          <w:szCs w:val="20"/>
        </w:rPr>
        <w:t>0  Bcast</w:t>
      </w:r>
      <w:proofErr w:type="gramEnd"/>
      <w:r w:rsidRPr="00E33AEF">
        <w:rPr>
          <w:rFonts w:ascii="FangSong" w:eastAsia="FangSong" w:hAnsi="FangSong"/>
          <w:sz w:val="20"/>
          <w:szCs w:val="20"/>
        </w:rPr>
        <w:t>:255.255.255.255  Mask:0.0.0.0</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r w:rsidRPr="00E33AEF">
        <w:rPr>
          <w:rFonts w:ascii="FangSong" w:eastAsia="FangSong" w:hAnsi="FangSong"/>
          <w:sz w:val="20"/>
          <w:szCs w:val="20"/>
        </w:rPr>
        <w:t>UP BROADCAST LINK-</w:t>
      </w:r>
      <w:proofErr w:type="gramStart"/>
      <w:r w:rsidRPr="00E33AEF">
        <w:rPr>
          <w:rFonts w:ascii="FangSong" w:eastAsia="FangSong" w:hAnsi="FangSong"/>
          <w:sz w:val="20"/>
          <w:szCs w:val="20"/>
        </w:rPr>
        <w:t>DOWN  MTU</w:t>
      </w:r>
      <w:proofErr w:type="gramEnd"/>
      <w:r w:rsidRPr="00E33AEF">
        <w:rPr>
          <w:rFonts w:ascii="FangSong" w:eastAsia="FangSong" w:hAnsi="FangSong"/>
          <w:sz w:val="20"/>
          <w:szCs w:val="20"/>
        </w:rPr>
        <w:t>:1500  GW:0.0.0.0</w:t>
      </w:r>
    </w:p>
    <w:p w:rsidR="00DA2FBF" w:rsidRPr="00E33AEF" w:rsidRDefault="00DA2FBF" w:rsidP="00DA2FBF">
      <w:pPr>
        <w:ind w:left="960"/>
        <w:jc w:val="both"/>
        <w:rPr>
          <w:rFonts w:ascii="FangSong" w:eastAsia="FangSong" w:hAnsi="FangSong"/>
          <w:sz w:val="20"/>
          <w:szCs w:val="20"/>
        </w:rPr>
      </w:pP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lo</w:t>
      </w:r>
      <w:r w:rsidRPr="00E33AEF">
        <w:rPr>
          <w:rFonts w:ascii="FangSong" w:eastAsia="FangSong" w:hAnsi="FangSong"/>
          <w:sz w:val="20"/>
          <w:szCs w:val="20"/>
        </w:rPr>
        <w:tab/>
      </w:r>
      <w:r>
        <w:rPr>
          <w:rFonts w:ascii="FangSong" w:eastAsiaTheme="minorEastAsia" w:hAnsi="FangSong" w:hint="eastAsia"/>
          <w:sz w:val="20"/>
          <w:szCs w:val="20"/>
        </w:rPr>
        <w:tab/>
      </w:r>
      <w:r w:rsidRPr="00E33AEF">
        <w:rPr>
          <w:rFonts w:ascii="FangSong" w:eastAsia="FangSong" w:hAnsi="FangSong"/>
          <w:sz w:val="20"/>
          <w:szCs w:val="20"/>
        </w:rPr>
        <w:t xml:space="preserve">Link </w:t>
      </w:r>
      <w:proofErr w:type="spellStart"/>
      <w:proofErr w:type="gramStart"/>
      <w:r w:rsidRPr="00E33AEF">
        <w:rPr>
          <w:rFonts w:ascii="FangSong" w:eastAsia="FangSong" w:hAnsi="FangSong"/>
          <w:sz w:val="20"/>
          <w:szCs w:val="20"/>
        </w:rPr>
        <w:t>encap:Ethernet</w:t>
      </w:r>
      <w:proofErr w:type="spellEnd"/>
      <w:proofErr w:type="gramEnd"/>
      <w:r w:rsidRPr="00E33AEF">
        <w:rPr>
          <w:rFonts w:ascii="FangSong" w:eastAsia="FangSong" w:hAnsi="FangSong"/>
          <w:sz w:val="20"/>
          <w:szCs w:val="20"/>
        </w:rPr>
        <w:t xml:space="preserve">  </w:t>
      </w:r>
      <w:proofErr w:type="spellStart"/>
      <w:r w:rsidRPr="00E33AEF">
        <w:rPr>
          <w:rFonts w:ascii="FangSong" w:eastAsia="FangSong" w:hAnsi="FangSong"/>
          <w:sz w:val="20"/>
          <w:szCs w:val="20"/>
        </w:rPr>
        <w:t>HWaddr</w:t>
      </w:r>
      <w:proofErr w:type="spellEnd"/>
      <w:r w:rsidRPr="00E33AEF">
        <w:rPr>
          <w:rFonts w:ascii="FangSong" w:eastAsia="FangSong" w:hAnsi="FangSong"/>
          <w:sz w:val="20"/>
          <w:szCs w:val="20"/>
        </w:rPr>
        <w:t xml:space="preserve"> 00:00:00:00:00:00</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proofErr w:type="spellStart"/>
      <w:r w:rsidRPr="00E33AEF">
        <w:rPr>
          <w:rFonts w:ascii="FangSong" w:eastAsia="FangSong" w:hAnsi="FangSong"/>
          <w:sz w:val="20"/>
          <w:szCs w:val="20"/>
        </w:rPr>
        <w:t>inet</w:t>
      </w:r>
      <w:proofErr w:type="spellEnd"/>
      <w:r w:rsidRPr="00E33AEF">
        <w:rPr>
          <w:rFonts w:ascii="FangSong" w:eastAsia="FangSong" w:hAnsi="FangSong"/>
          <w:sz w:val="20"/>
          <w:szCs w:val="20"/>
        </w:rPr>
        <w:t xml:space="preserve"> addr:127.0.0.</w:t>
      </w:r>
      <w:proofErr w:type="gramStart"/>
      <w:r w:rsidRPr="00E33AEF">
        <w:rPr>
          <w:rFonts w:ascii="FangSong" w:eastAsia="FangSong" w:hAnsi="FangSong"/>
          <w:sz w:val="20"/>
          <w:szCs w:val="20"/>
        </w:rPr>
        <w:t>1  Bcast</w:t>
      </w:r>
      <w:proofErr w:type="gramEnd"/>
      <w:r w:rsidRPr="00E33AEF">
        <w:rPr>
          <w:rFonts w:ascii="FangSong" w:eastAsia="FangSong" w:hAnsi="FangSong"/>
          <w:sz w:val="20"/>
          <w:szCs w:val="20"/>
        </w:rPr>
        <w:t>:127.255.255.255  Mask:255.0.0.0</w:t>
      </w:r>
    </w:p>
    <w:p w:rsidR="00DA2FBF" w:rsidRPr="00E33AEF" w:rsidRDefault="00DA2FBF" w:rsidP="00DA2FBF">
      <w:pPr>
        <w:ind w:left="960"/>
        <w:jc w:val="both"/>
        <w:rPr>
          <w:rFonts w:ascii="FangSong" w:eastAsia="FangSong" w:hAnsi="FangSong"/>
          <w:sz w:val="20"/>
          <w:szCs w:val="20"/>
        </w:rPr>
      </w:pPr>
      <w:r w:rsidRPr="00E33AEF">
        <w:rPr>
          <w:rFonts w:ascii="FangSong" w:eastAsia="FangSong" w:hAnsi="FangSong"/>
          <w:sz w:val="20"/>
          <w:szCs w:val="20"/>
        </w:rPr>
        <w:tab/>
      </w:r>
      <w:r>
        <w:rPr>
          <w:rFonts w:ascii="FangSong" w:eastAsiaTheme="minorEastAsia" w:hAnsi="FangSong" w:hint="eastAsia"/>
          <w:sz w:val="20"/>
          <w:szCs w:val="20"/>
        </w:rPr>
        <w:tab/>
      </w:r>
      <w:r w:rsidRPr="00E33AEF">
        <w:rPr>
          <w:rFonts w:ascii="FangSong" w:eastAsia="FangSong" w:hAnsi="FangSong"/>
          <w:sz w:val="20"/>
          <w:szCs w:val="20"/>
        </w:rPr>
        <w:t>UP POINT-TO-POINT LINK-</w:t>
      </w:r>
      <w:proofErr w:type="gramStart"/>
      <w:r w:rsidRPr="00E33AEF">
        <w:rPr>
          <w:rFonts w:ascii="FangSong" w:eastAsia="FangSong" w:hAnsi="FangSong"/>
          <w:sz w:val="20"/>
          <w:szCs w:val="20"/>
        </w:rPr>
        <w:t>DOWN  MTU</w:t>
      </w:r>
      <w:proofErr w:type="gramEnd"/>
      <w:r w:rsidRPr="00E33AEF">
        <w:rPr>
          <w:rFonts w:ascii="FangSong" w:eastAsia="FangSong" w:hAnsi="FangSong"/>
          <w:sz w:val="20"/>
          <w:szCs w:val="20"/>
        </w:rPr>
        <w:t>:0  GW:127.0.0.1</w:t>
      </w:r>
    </w:p>
    <w:p w:rsidR="00DA2FBF" w:rsidRDefault="00DA2FBF" w:rsidP="00DA2FBF">
      <w:pPr>
        <w:pStyle w:val="a9"/>
        <w:ind w:leftChars="0" w:left="992"/>
        <w:jc w:val="both"/>
        <w:rPr>
          <w:b/>
        </w:rPr>
      </w:pPr>
    </w:p>
    <w:p w:rsidR="00584408" w:rsidRPr="00464F82" w:rsidRDefault="00584408" w:rsidP="00464F82">
      <w:pPr>
        <w:pStyle w:val="4"/>
        <w:ind w:firstLine="480"/>
        <w:rPr>
          <w:b/>
          <w:sz w:val="28"/>
          <w:szCs w:val="28"/>
          <w:u w:val="single"/>
        </w:rPr>
      </w:pPr>
      <w:r w:rsidRPr="00464F82">
        <w:rPr>
          <w:rFonts w:hint="eastAsia"/>
          <w:b/>
          <w:sz w:val="28"/>
          <w:szCs w:val="28"/>
          <w:u w:val="single"/>
        </w:rPr>
        <w:t>Help</w:t>
      </w:r>
    </w:p>
    <w:tbl>
      <w:tblPr>
        <w:tblStyle w:val="ac"/>
        <w:tblW w:w="0" w:type="auto"/>
        <w:jc w:val="center"/>
        <w:tblLook w:val="04A0" w:firstRow="1" w:lastRow="0" w:firstColumn="1" w:lastColumn="0" w:noHBand="0" w:noVBand="1"/>
      </w:tblPr>
      <w:tblGrid>
        <w:gridCol w:w="3846"/>
        <w:gridCol w:w="3846"/>
      </w:tblGrid>
      <w:tr w:rsidR="00584408" w:rsidTr="003525F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846" w:type="dxa"/>
            <w:tcBorders>
              <w:bottom w:val="outset" w:sz="6" w:space="0" w:color="auto"/>
            </w:tcBorders>
          </w:tcPr>
          <w:p w:rsidR="00584408" w:rsidRDefault="00584408" w:rsidP="003525F7">
            <w:r>
              <w:t>S</w:t>
            </w:r>
            <w:r>
              <w:rPr>
                <w:rFonts w:hint="eastAsia"/>
              </w:rPr>
              <w:t>yntax</w:t>
            </w:r>
          </w:p>
        </w:tc>
        <w:tc>
          <w:tcPr>
            <w:tcW w:w="3846" w:type="dxa"/>
            <w:tcBorders>
              <w:bottom w:val="outset" w:sz="6" w:space="0" w:color="auto"/>
            </w:tcBorders>
          </w:tcPr>
          <w:p w:rsidR="00584408" w:rsidRDefault="00584408" w:rsidP="003525F7">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584408" w:rsidRPr="00F84799" w:rsidTr="003525F7">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846" w:type="dxa"/>
            <w:tcBorders>
              <w:top w:val="outset" w:sz="6" w:space="0" w:color="auto"/>
            </w:tcBorders>
            <w:shd w:val="clear" w:color="auto" w:fill="FFFFFF" w:themeFill="background1"/>
          </w:tcPr>
          <w:p w:rsidR="00584408" w:rsidRPr="003A0A95" w:rsidRDefault="00584408" w:rsidP="003525F7">
            <w:pPr>
              <w:rPr>
                <w:b w:val="0"/>
                <w:i/>
                <w:sz w:val="20"/>
                <w:szCs w:val="20"/>
              </w:rPr>
            </w:pPr>
            <w:r>
              <w:rPr>
                <w:rFonts w:hint="eastAsia"/>
                <w:b w:val="0"/>
                <w:i/>
                <w:sz w:val="20"/>
                <w:szCs w:val="20"/>
              </w:rPr>
              <w:t>?</w:t>
            </w:r>
          </w:p>
        </w:tc>
        <w:tc>
          <w:tcPr>
            <w:tcW w:w="3846" w:type="dxa"/>
            <w:tcBorders>
              <w:top w:val="outset" w:sz="6" w:space="0" w:color="auto"/>
            </w:tcBorders>
            <w:shd w:val="clear" w:color="auto" w:fill="FFFFFF" w:themeFill="background1"/>
          </w:tcPr>
          <w:p w:rsidR="00584408" w:rsidRPr="003A0A95" w:rsidRDefault="00584408" w:rsidP="003525F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w:t>
            </w:r>
            <w:r>
              <w:rPr>
                <w:rFonts w:hint="eastAsia"/>
                <w:sz w:val="20"/>
                <w:szCs w:val="20"/>
              </w:rPr>
              <w:t xml:space="preserve">ser could know what kind of commands they can use in </w:t>
            </w:r>
            <w:proofErr w:type="spellStart"/>
            <w:r w:rsidR="00173D97" w:rsidRPr="00173D97">
              <w:rPr>
                <w:rFonts w:hint="eastAsia"/>
                <w:sz w:val="20"/>
                <w:szCs w:val="20"/>
              </w:rPr>
              <w:t>iComm</w:t>
            </w:r>
            <w:proofErr w:type="spellEnd"/>
            <w:r w:rsidR="00173D97" w:rsidRPr="00173D97">
              <w:rPr>
                <w:rFonts w:hint="eastAsia"/>
                <w:sz w:val="20"/>
                <w:szCs w:val="20"/>
              </w:rPr>
              <w:t xml:space="preserve"> </w:t>
            </w:r>
            <w:r w:rsidR="00DB45B5">
              <w:rPr>
                <w:rFonts w:hint="eastAsia"/>
                <w:sz w:val="20"/>
                <w:szCs w:val="20"/>
              </w:rPr>
              <w:t>6030</w:t>
            </w:r>
            <w:r w:rsidR="00173D97" w:rsidRPr="00173D97">
              <w:rPr>
                <w:rFonts w:hint="eastAsia"/>
                <w:sz w:val="20"/>
                <w:szCs w:val="20"/>
              </w:rPr>
              <w:t xml:space="preserve"> Wi-Fi </w:t>
            </w:r>
            <w:proofErr w:type="gramStart"/>
            <w:r w:rsidR="00173D97" w:rsidRPr="00173D97">
              <w:rPr>
                <w:rFonts w:hint="eastAsia"/>
                <w:sz w:val="20"/>
                <w:szCs w:val="20"/>
              </w:rPr>
              <w:t>module</w:t>
            </w:r>
            <w:r w:rsidR="00173D97">
              <w:rPr>
                <w:rFonts w:hint="eastAsia"/>
                <w:sz w:val="20"/>
                <w:szCs w:val="20"/>
              </w:rPr>
              <w:t xml:space="preserve"> </w:t>
            </w:r>
            <w:r>
              <w:rPr>
                <w:rFonts w:hint="eastAsia"/>
                <w:sz w:val="20"/>
                <w:szCs w:val="20"/>
              </w:rPr>
              <w:t xml:space="preserve"> at</w:t>
            </w:r>
            <w:proofErr w:type="gramEnd"/>
            <w:r>
              <w:rPr>
                <w:rFonts w:hint="eastAsia"/>
                <w:sz w:val="20"/>
                <w:szCs w:val="20"/>
              </w:rPr>
              <w:t xml:space="preserve"> station mode</w:t>
            </w:r>
          </w:p>
        </w:tc>
      </w:tr>
    </w:tbl>
    <w:p w:rsidR="00031A28" w:rsidRDefault="00031A28" w:rsidP="00584408">
      <w:pPr>
        <w:jc w:val="both"/>
        <w:rPr>
          <w:sz w:val="20"/>
          <w:szCs w:val="20"/>
        </w:rPr>
      </w:pPr>
    </w:p>
    <w:p w:rsidR="00031A28" w:rsidRDefault="00031A28" w:rsidP="00584408">
      <w:pPr>
        <w:jc w:val="both"/>
        <w:rPr>
          <w:sz w:val="20"/>
          <w:szCs w:val="20"/>
        </w:rPr>
      </w:pPr>
    </w:p>
    <w:p w:rsidR="00584408" w:rsidRPr="00C577C8" w:rsidRDefault="00584408" w:rsidP="003525F7">
      <w:pPr>
        <w:ind w:firstLine="480"/>
        <w:jc w:val="both"/>
      </w:pPr>
      <w:r w:rsidRPr="00C577C8">
        <w:rPr>
          <w:rFonts w:hint="eastAsia"/>
          <w:b/>
        </w:rPr>
        <w:lastRenderedPageBreak/>
        <w:t>E</w:t>
      </w:r>
      <w:r w:rsidRPr="00C577C8">
        <w:rPr>
          <w:b/>
        </w:rPr>
        <w:t>xample</w:t>
      </w:r>
      <w:r w:rsidR="003525F7">
        <w:rPr>
          <w:rFonts w:hint="eastAsia"/>
          <w:b/>
        </w:rPr>
        <w:t>:</w:t>
      </w:r>
    </w:p>
    <w:p w:rsidR="00584408" w:rsidRDefault="00584408" w:rsidP="00584408">
      <w:pPr>
        <w:ind w:left="480" w:firstLine="480"/>
        <w:jc w:val="both"/>
      </w:pPr>
      <w:r>
        <w:t>The following example shows how to use the “</w:t>
      </w:r>
      <w:r w:rsidR="006F6769">
        <w:rPr>
          <w:rFonts w:hint="eastAsia"/>
        </w:rPr>
        <w:t>H</w:t>
      </w:r>
      <w:r>
        <w:rPr>
          <w:rFonts w:hint="eastAsia"/>
        </w:rPr>
        <w:t>elp</w:t>
      </w:r>
      <w:r>
        <w:t>” command</w:t>
      </w:r>
      <w:r>
        <w:rPr>
          <w:rFonts w:hint="eastAsia"/>
        </w:rPr>
        <w:t>:</w:t>
      </w:r>
    </w:p>
    <w:p w:rsidR="00584408" w:rsidRDefault="00584408" w:rsidP="00584408">
      <w:pPr>
        <w:pStyle w:val="a9"/>
        <w:ind w:leftChars="0" w:left="1385"/>
        <w:jc w:val="both"/>
      </w:pPr>
    </w:p>
    <w:p w:rsidR="00584408" w:rsidRPr="0004711C" w:rsidRDefault="00584408" w:rsidP="00584408">
      <w:pPr>
        <w:ind w:left="960"/>
        <w:jc w:val="both"/>
        <w:rPr>
          <w:rFonts w:ascii="FangSong" w:eastAsiaTheme="minorEastAsia" w:hAnsi="FangSong"/>
          <w:sz w:val="18"/>
          <w:szCs w:val="20"/>
        </w:rPr>
      </w:pPr>
      <w:proofErr w:type="spellStart"/>
      <w:r w:rsidRPr="0004711C">
        <w:rPr>
          <w:rFonts w:ascii="FangSong" w:eastAsia="FangSong" w:hAnsi="FangSong"/>
          <w:sz w:val="18"/>
          <w:szCs w:val="20"/>
        </w:rPr>
        <w:t>wifi</w:t>
      </w:r>
      <w:proofErr w:type="spellEnd"/>
      <w:r w:rsidRPr="0004711C">
        <w:rPr>
          <w:rFonts w:ascii="FangSong" w:eastAsia="FangSong" w:hAnsi="FangSong"/>
          <w:sz w:val="18"/>
          <w:szCs w:val="20"/>
        </w:rPr>
        <w:t>-host</w:t>
      </w:r>
      <w:proofErr w:type="gramStart"/>
      <w:r w:rsidRPr="0004711C">
        <w:rPr>
          <w:rFonts w:ascii="FangSong" w:eastAsia="FangSong" w:hAnsi="FangSong"/>
          <w:sz w:val="18"/>
          <w:szCs w:val="20"/>
        </w:rPr>
        <w:t xml:space="preserve">&gt; </w:t>
      </w:r>
      <w:r w:rsidRPr="0004711C">
        <w:rPr>
          <w:rFonts w:ascii="FangSong" w:eastAsiaTheme="minorEastAsia" w:hAnsi="FangSong" w:hint="eastAsia"/>
          <w:sz w:val="18"/>
          <w:szCs w:val="20"/>
        </w:rPr>
        <w:t>?</w:t>
      </w:r>
      <w:proofErr w:type="gramEnd"/>
    </w:p>
    <w:p w:rsidR="00584408" w:rsidRPr="0004711C" w:rsidRDefault="00584408" w:rsidP="00584408">
      <w:pPr>
        <w:ind w:left="960"/>
        <w:jc w:val="both"/>
        <w:rPr>
          <w:rFonts w:ascii="FangSong" w:eastAsiaTheme="minorEastAsia" w:hAnsi="FangSong"/>
          <w:sz w:val="18"/>
          <w:szCs w:val="20"/>
        </w:rPr>
      </w:pPr>
      <w:r w:rsidRPr="0004711C">
        <w:rPr>
          <w:rFonts w:ascii="FangSong" w:eastAsiaTheme="minorEastAsia" w:hAnsi="FangSong"/>
          <w:sz w:val="18"/>
          <w:szCs w:val="20"/>
        </w:rPr>
        <w:t>Usage:</w:t>
      </w:r>
    </w:p>
    <w:p w:rsidR="00A95766" w:rsidRPr="0004711C" w:rsidRDefault="00A95766" w:rsidP="00A95766">
      <w:pPr>
        <w:ind w:leftChars="400" w:left="960"/>
        <w:jc w:val="both"/>
        <w:rPr>
          <w:rFonts w:ascii="FangSong" w:eastAsiaTheme="minorEastAsia" w:hAnsi="FangSong"/>
          <w:sz w:val="18"/>
          <w:szCs w:val="20"/>
        </w:rPr>
      </w:pPr>
      <w:proofErr w:type="spellStart"/>
      <w:r w:rsidRPr="0004711C">
        <w:rPr>
          <w:rFonts w:ascii="FangSong" w:eastAsiaTheme="minorEastAsia" w:hAnsi="FangSong"/>
          <w:sz w:val="18"/>
          <w:szCs w:val="20"/>
        </w:rPr>
        <w:t>ifconfig</w:t>
      </w:r>
      <w:proofErr w:type="spellEnd"/>
      <w:r w:rsidRPr="0004711C">
        <w:rPr>
          <w:rFonts w:ascii="FangSong" w:eastAsiaTheme="minorEastAsia" w:hAnsi="FangSong"/>
          <w:sz w:val="18"/>
          <w:szCs w:val="20"/>
        </w:rPr>
        <w:t xml:space="preserve">                        Network interface configuration</w:t>
      </w:r>
    </w:p>
    <w:p w:rsidR="00A95766" w:rsidRPr="0004711C" w:rsidRDefault="00A95766" w:rsidP="00A95766">
      <w:pPr>
        <w:ind w:leftChars="400" w:left="960"/>
        <w:jc w:val="both"/>
        <w:rPr>
          <w:rFonts w:ascii="FangSong" w:eastAsiaTheme="minorEastAsia" w:hAnsi="FangSong"/>
          <w:sz w:val="18"/>
          <w:szCs w:val="20"/>
        </w:rPr>
      </w:pPr>
      <w:r w:rsidRPr="0004711C">
        <w:rPr>
          <w:rFonts w:ascii="FangSong" w:eastAsiaTheme="minorEastAsia" w:hAnsi="FangSong"/>
          <w:sz w:val="18"/>
          <w:szCs w:val="20"/>
        </w:rPr>
        <w:t xml:space="preserve">ping                            </w:t>
      </w:r>
      <w:proofErr w:type="spellStart"/>
      <w:r w:rsidRPr="0004711C">
        <w:rPr>
          <w:rFonts w:ascii="FangSong" w:eastAsiaTheme="minorEastAsia" w:hAnsi="FangSong"/>
          <w:sz w:val="18"/>
          <w:szCs w:val="20"/>
        </w:rPr>
        <w:t>ping</w:t>
      </w:r>
      <w:proofErr w:type="spellEnd"/>
    </w:p>
    <w:p w:rsidR="00A95766" w:rsidRPr="0004711C" w:rsidRDefault="00A95766" w:rsidP="00A95766">
      <w:pPr>
        <w:ind w:leftChars="400" w:left="960"/>
        <w:jc w:val="both"/>
        <w:rPr>
          <w:rFonts w:ascii="FangSong" w:eastAsiaTheme="minorEastAsia" w:hAnsi="FangSong"/>
          <w:sz w:val="18"/>
          <w:szCs w:val="20"/>
        </w:rPr>
      </w:pPr>
      <w:r w:rsidRPr="0004711C">
        <w:rPr>
          <w:rFonts w:ascii="FangSong" w:eastAsiaTheme="minorEastAsia" w:hAnsi="FangSong"/>
          <w:sz w:val="18"/>
          <w:szCs w:val="20"/>
        </w:rPr>
        <w:t xml:space="preserve">iperf3                          throughput testing via </w:t>
      </w:r>
      <w:proofErr w:type="spellStart"/>
      <w:r w:rsidRPr="0004711C">
        <w:rPr>
          <w:rFonts w:ascii="FangSong" w:eastAsiaTheme="minorEastAsia" w:hAnsi="FangSong"/>
          <w:sz w:val="18"/>
          <w:szCs w:val="20"/>
        </w:rPr>
        <w:t>tcp</w:t>
      </w:r>
      <w:proofErr w:type="spellEnd"/>
      <w:r w:rsidRPr="0004711C">
        <w:rPr>
          <w:rFonts w:ascii="FangSong" w:eastAsiaTheme="minorEastAsia" w:hAnsi="FangSong"/>
          <w:sz w:val="18"/>
          <w:szCs w:val="20"/>
        </w:rPr>
        <w:t xml:space="preserve"> or </w:t>
      </w:r>
      <w:proofErr w:type="spellStart"/>
      <w:r w:rsidRPr="0004711C">
        <w:rPr>
          <w:rFonts w:ascii="FangSong" w:eastAsiaTheme="minorEastAsia" w:hAnsi="FangSong"/>
          <w:sz w:val="18"/>
          <w:szCs w:val="20"/>
        </w:rPr>
        <w:t>udp</w:t>
      </w:r>
      <w:proofErr w:type="spellEnd"/>
    </w:p>
    <w:p w:rsidR="00A95766" w:rsidRPr="0004711C" w:rsidRDefault="00A95766" w:rsidP="00A95766">
      <w:pPr>
        <w:ind w:leftChars="400" w:left="960"/>
        <w:jc w:val="both"/>
        <w:rPr>
          <w:rFonts w:ascii="FangSong" w:eastAsiaTheme="minorEastAsia" w:hAnsi="FangSong"/>
          <w:sz w:val="18"/>
          <w:szCs w:val="20"/>
        </w:rPr>
      </w:pPr>
      <w:proofErr w:type="spellStart"/>
      <w:r w:rsidRPr="0004711C">
        <w:rPr>
          <w:rFonts w:ascii="FangSong" w:eastAsiaTheme="minorEastAsia" w:hAnsi="FangSong"/>
          <w:sz w:val="18"/>
          <w:szCs w:val="20"/>
        </w:rPr>
        <w:t>netapp</w:t>
      </w:r>
      <w:proofErr w:type="spellEnd"/>
      <w:r w:rsidRPr="0004711C">
        <w:rPr>
          <w:rFonts w:ascii="FangSong" w:eastAsiaTheme="minorEastAsia" w:hAnsi="FangSong"/>
          <w:sz w:val="18"/>
          <w:szCs w:val="20"/>
        </w:rPr>
        <w:t xml:space="preserve">                          Network application utilities</w:t>
      </w:r>
    </w:p>
    <w:p w:rsidR="00A95766" w:rsidRPr="0004711C" w:rsidRDefault="00A95766" w:rsidP="00A95766">
      <w:pPr>
        <w:ind w:leftChars="400" w:left="960"/>
        <w:jc w:val="both"/>
        <w:rPr>
          <w:rFonts w:ascii="FangSong" w:eastAsiaTheme="minorEastAsia" w:hAnsi="FangSong"/>
          <w:sz w:val="18"/>
          <w:szCs w:val="20"/>
        </w:rPr>
      </w:pPr>
      <w:proofErr w:type="spellStart"/>
      <w:r w:rsidRPr="0004711C">
        <w:rPr>
          <w:rFonts w:ascii="FangSong" w:eastAsiaTheme="minorEastAsia" w:hAnsi="FangSong"/>
          <w:sz w:val="18"/>
          <w:szCs w:val="20"/>
        </w:rPr>
        <w:t>netmgr</w:t>
      </w:r>
      <w:proofErr w:type="spellEnd"/>
      <w:r w:rsidRPr="0004711C">
        <w:rPr>
          <w:rFonts w:ascii="FangSong" w:eastAsiaTheme="minorEastAsia" w:hAnsi="FangSong"/>
          <w:sz w:val="18"/>
          <w:szCs w:val="20"/>
        </w:rPr>
        <w:t xml:space="preserve">                          Network Management utilities</w:t>
      </w:r>
    </w:p>
    <w:p w:rsidR="00A95766" w:rsidRPr="0004711C" w:rsidRDefault="00A95766" w:rsidP="00A95766">
      <w:pPr>
        <w:ind w:leftChars="400" w:left="960"/>
        <w:jc w:val="both"/>
        <w:rPr>
          <w:rFonts w:ascii="FangSong" w:eastAsiaTheme="minorEastAsia" w:hAnsi="FangSong"/>
          <w:sz w:val="18"/>
          <w:szCs w:val="20"/>
        </w:rPr>
      </w:pPr>
      <w:proofErr w:type="spellStart"/>
      <w:r w:rsidRPr="0004711C">
        <w:rPr>
          <w:rFonts w:ascii="FangSong" w:eastAsiaTheme="minorEastAsia" w:hAnsi="FangSong"/>
          <w:sz w:val="18"/>
          <w:szCs w:val="20"/>
        </w:rPr>
        <w:t>iw</w:t>
      </w:r>
      <w:proofErr w:type="spellEnd"/>
      <w:r w:rsidRPr="0004711C">
        <w:rPr>
          <w:rFonts w:ascii="FangSong" w:eastAsiaTheme="minorEastAsia" w:hAnsi="FangSong"/>
          <w:sz w:val="18"/>
          <w:szCs w:val="20"/>
        </w:rPr>
        <w:t xml:space="preserve">                              Wireless utility</w:t>
      </w:r>
    </w:p>
    <w:p w:rsidR="00A95766" w:rsidRPr="0004711C" w:rsidRDefault="00A95766" w:rsidP="00A95766">
      <w:pPr>
        <w:ind w:leftChars="400" w:left="960"/>
        <w:jc w:val="both"/>
        <w:rPr>
          <w:rFonts w:ascii="FangSong" w:eastAsiaTheme="minorEastAsia" w:hAnsi="FangSong"/>
          <w:sz w:val="18"/>
          <w:szCs w:val="20"/>
        </w:rPr>
      </w:pPr>
      <w:proofErr w:type="spellStart"/>
      <w:r w:rsidRPr="0004711C">
        <w:rPr>
          <w:rFonts w:ascii="FangSong" w:eastAsiaTheme="minorEastAsia" w:hAnsi="FangSong"/>
          <w:sz w:val="18"/>
          <w:szCs w:val="20"/>
        </w:rPr>
        <w:t>ctl</w:t>
      </w:r>
      <w:proofErr w:type="spellEnd"/>
      <w:r w:rsidRPr="0004711C">
        <w:rPr>
          <w:rFonts w:ascii="FangSong" w:eastAsiaTheme="minorEastAsia" w:hAnsi="FangSong"/>
          <w:sz w:val="18"/>
          <w:szCs w:val="20"/>
        </w:rPr>
        <w:t xml:space="preserve">                             wi-fi interface control (AP/station on or off)</w:t>
      </w:r>
    </w:p>
    <w:p w:rsidR="00A95766" w:rsidRPr="0004711C" w:rsidRDefault="00A95766" w:rsidP="00A95766">
      <w:pPr>
        <w:ind w:leftChars="400" w:left="960"/>
        <w:jc w:val="both"/>
        <w:rPr>
          <w:rFonts w:ascii="FangSong" w:eastAsiaTheme="minorEastAsia" w:hAnsi="FangSong"/>
          <w:sz w:val="18"/>
          <w:szCs w:val="20"/>
        </w:rPr>
      </w:pPr>
      <w:r w:rsidRPr="0004711C">
        <w:rPr>
          <w:rFonts w:ascii="FangSong" w:eastAsiaTheme="minorEastAsia" w:hAnsi="FangSong"/>
          <w:sz w:val="18"/>
          <w:szCs w:val="20"/>
        </w:rPr>
        <w:t>r                               Read SoC</w:t>
      </w:r>
    </w:p>
    <w:p w:rsidR="00A95766" w:rsidRPr="0004711C" w:rsidRDefault="00A95766" w:rsidP="00A95766">
      <w:pPr>
        <w:ind w:leftChars="400" w:left="960"/>
        <w:jc w:val="both"/>
        <w:rPr>
          <w:rFonts w:ascii="FangSong" w:eastAsiaTheme="minorEastAsia" w:hAnsi="FangSong"/>
          <w:sz w:val="18"/>
          <w:szCs w:val="20"/>
        </w:rPr>
      </w:pPr>
      <w:r w:rsidRPr="0004711C">
        <w:rPr>
          <w:rFonts w:ascii="FangSong" w:eastAsiaTheme="minorEastAsia" w:hAnsi="FangSong"/>
          <w:sz w:val="18"/>
          <w:szCs w:val="20"/>
        </w:rPr>
        <w:t>w                               Write So</w:t>
      </w:r>
      <w:r w:rsidRPr="0004711C">
        <w:rPr>
          <w:rFonts w:ascii="FangSong" w:eastAsiaTheme="minorEastAsia" w:hAnsi="FangSong" w:hint="eastAsia"/>
          <w:sz w:val="18"/>
          <w:szCs w:val="20"/>
        </w:rPr>
        <w:t>C</w:t>
      </w:r>
    </w:p>
    <w:p w:rsidR="00A95766" w:rsidRPr="0004711C" w:rsidRDefault="00A95766" w:rsidP="00A95766">
      <w:pPr>
        <w:ind w:leftChars="400" w:left="960"/>
        <w:jc w:val="both"/>
        <w:rPr>
          <w:rFonts w:ascii="FangSong" w:eastAsiaTheme="minorEastAsia" w:hAnsi="FangSong"/>
          <w:sz w:val="18"/>
          <w:szCs w:val="20"/>
        </w:rPr>
      </w:pPr>
      <w:r w:rsidRPr="0004711C">
        <w:rPr>
          <w:rFonts w:ascii="FangSong" w:eastAsiaTheme="minorEastAsia" w:hAnsi="FangSong"/>
          <w:sz w:val="18"/>
          <w:szCs w:val="20"/>
        </w:rPr>
        <w:t>dump                            Do dump.</w:t>
      </w:r>
    </w:p>
    <w:p w:rsidR="00A95766" w:rsidRPr="0004711C" w:rsidRDefault="00A95766" w:rsidP="00A95766">
      <w:pPr>
        <w:ind w:leftChars="400" w:left="960"/>
        <w:jc w:val="both"/>
        <w:rPr>
          <w:rFonts w:ascii="FangSong" w:eastAsiaTheme="minorEastAsia" w:hAnsi="FangSong"/>
          <w:sz w:val="18"/>
          <w:szCs w:val="20"/>
        </w:rPr>
      </w:pPr>
      <w:r w:rsidRPr="0004711C">
        <w:rPr>
          <w:rFonts w:ascii="FangSong" w:eastAsiaTheme="minorEastAsia" w:hAnsi="FangSong"/>
          <w:sz w:val="18"/>
          <w:szCs w:val="20"/>
        </w:rPr>
        <w:t xml:space="preserve">s                               dump </w:t>
      </w:r>
      <w:proofErr w:type="spellStart"/>
      <w:r w:rsidRPr="0004711C">
        <w:rPr>
          <w:rFonts w:ascii="FangSong" w:eastAsiaTheme="minorEastAsia" w:hAnsi="FangSong"/>
          <w:sz w:val="18"/>
          <w:szCs w:val="20"/>
        </w:rPr>
        <w:t>tcp</w:t>
      </w:r>
      <w:proofErr w:type="spellEnd"/>
      <w:r w:rsidRPr="0004711C">
        <w:rPr>
          <w:rFonts w:ascii="FangSong" w:eastAsiaTheme="minorEastAsia" w:hAnsi="FangSong"/>
          <w:sz w:val="18"/>
          <w:szCs w:val="20"/>
        </w:rPr>
        <w:t>/</w:t>
      </w:r>
      <w:proofErr w:type="spellStart"/>
      <w:r w:rsidRPr="0004711C">
        <w:rPr>
          <w:rFonts w:ascii="FangSong" w:eastAsiaTheme="minorEastAsia" w:hAnsi="FangSong"/>
          <w:sz w:val="18"/>
          <w:szCs w:val="20"/>
        </w:rPr>
        <w:t>ip</w:t>
      </w:r>
      <w:proofErr w:type="spellEnd"/>
      <w:r w:rsidRPr="0004711C">
        <w:rPr>
          <w:rFonts w:ascii="FangSong" w:eastAsiaTheme="minorEastAsia" w:hAnsi="FangSong"/>
          <w:sz w:val="18"/>
          <w:szCs w:val="20"/>
        </w:rPr>
        <w:t xml:space="preserve"> status</w:t>
      </w:r>
    </w:p>
    <w:p w:rsidR="00A95766" w:rsidRPr="0004711C" w:rsidRDefault="00A95766" w:rsidP="00A95766">
      <w:pPr>
        <w:ind w:leftChars="400" w:left="960"/>
        <w:jc w:val="both"/>
        <w:rPr>
          <w:rFonts w:ascii="FangSong" w:eastAsiaTheme="minorEastAsia" w:hAnsi="FangSong"/>
          <w:sz w:val="18"/>
          <w:szCs w:val="20"/>
        </w:rPr>
      </w:pPr>
      <w:r w:rsidRPr="0004711C">
        <w:rPr>
          <w:rFonts w:ascii="FangSong" w:eastAsiaTheme="minorEastAsia" w:hAnsi="FangSong"/>
          <w:sz w:val="18"/>
          <w:szCs w:val="20"/>
        </w:rPr>
        <w:t>sys                             Components info</w:t>
      </w:r>
    </w:p>
    <w:p w:rsidR="00584408" w:rsidRPr="0004711C" w:rsidRDefault="00A95766" w:rsidP="00A95766">
      <w:pPr>
        <w:ind w:leftChars="400" w:left="960"/>
        <w:jc w:val="both"/>
        <w:rPr>
          <w:sz w:val="22"/>
        </w:rPr>
      </w:pPr>
      <w:proofErr w:type="spellStart"/>
      <w:r w:rsidRPr="0004711C">
        <w:rPr>
          <w:rFonts w:ascii="FangSong" w:eastAsiaTheme="minorEastAsia" w:hAnsi="FangSong"/>
          <w:sz w:val="18"/>
          <w:szCs w:val="20"/>
        </w:rPr>
        <w:t>spi</w:t>
      </w:r>
      <w:proofErr w:type="spellEnd"/>
      <w:r w:rsidRPr="0004711C">
        <w:rPr>
          <w:rFonts w:ascii="FangSong" w:eastAsiaTheme="minorEastAsia" w:hAnsi="FangSong"/>
          <w:sz w:val="18"/>
          <w:szCs w:val="20"/>
        </w:rPr>
        <w:t xml:space="preserve">                             check </w:t>
      </w:r>
      <w:proofErr w:type="spellStart"/>
      <w:r w:rsidRPr="0004711C">
        <w:rPr>
          <w:rFonts w:ascii="FangSong" w:eastAsiaTheme="minorEastAsia" w:hAnsi="FangSong"/>
          <w:sz w:val="18"/>
          <w:szCs w:val="20"/>
        </w:rPr>
        <w:t>spi</w:t>
      </w:r>
      <w:proofErr w:type="spellEnd"/>
      <w:r w:rsidRPr="0004711C">
        <w:rPr>
          <w:rFonts w:ascii="FangSong" w:eastAsiaTheme="minorEastAsia" w:hAnsi="FangSong"/>
          <w:sz w:val="18"/>
          <w:szCs w:val="20"/>
        </w:rPr>
        <w:t xml:space="preserve"> status</w:t>
      </w:r>
    </w:p>
    <w:p w:rsidR="00584408" w:rsidRPr="00584408" w:rsidRDefault="00584408" w:rsidP="00DA2FBF">
      <w:pPr>
        <w:pStyle w:val="a9"/>
        <w:ind w:leftChars="0" w:left="992"/>
        <w:jc w:val="both"/>
        <w:rPr>
          <w:b/>
        </w:rPr>
      </w:pPr>
    </w:p>
    <w:p w:rsidR="00584408" w:rsidRDefault="00584408" w:rsidP="00DA2FBF">
      <w:pPr>
        <w:pStyle w:val="a9"/>
        <w:ind w:leftChars="0" w:left="992"/>
        <w:jc w:val="both"/>
        <w:rPr>
          <w:b/>
        </w:rPr>
      </w:pPr>
    </w:p>
    <w:p w:rsidR="00584408" w:rsidRPr="00DA2FBF" w:rsidRDefault="00584408" w:rsidP="00DA2FBF">
      <w:pPr>
        <w:pStyle w:val="a9"/>
        <w:ind w:leftChars="0" w:left="992"/>
        <w:jc w:val="both"/>
        <w:rPr>
          <w:b/>
        </w:rPr>
      </w:pPr>
    </w:p>
    <w:p w:rsidR="007141AE" w:rsidRPr="00B614B0" w:rsidRDefault="007141AE" w:rsidP="00100F7E">
      <w:pPr>
        <w:pStyle w:val="a9"/>
        <w:numPr>
          <w:ilvl w:val="1"/>
          <w:numId w:val="17"/>
        </w:numPr>
        <w:ind w:leftChars="0"/>
        <w:jc w:val="both"/>
        <w:outlineLvl w:val="1"/>
        <w:rPr>
          <w:b/>
          <w:sz w:val="32"/>
          <w:szCs w:val="32"/>
        </w:rPr>
      </w:pPr>
      <w:bookmarkStart w:id="20" w:name="_Toc440892360"/>
      <w:r w:rsidRPr="00B614B0">
        <w:rPr>
          <w:rFonts w:hint="eastAsia"/>
          <w:b/>
          <w:sz w:val="32"/>
          <w:szCs w:val="32"/>
        </w:rPr>
        <w:t>Engineer mode</w:t>
      </w:r>
      <w:bookmarkEnd w:id="20"/>
    </w:p>
    <w:p w:rsidR="00D05F9F" w:rsidRDefault="00D05F9F" w:rsidP="00D05F9F">
      <w:pPr>
        <w:ind w:left="720"/>
        <w:jc w:val="both"/>
      </w:pPr>
    </w:p>
    <w:p w:rsidR="00E86854" w:rsidRDefault="00001E72" w:rsidP="00476F65">
      <w:pPr>
        <w:ind w:leftChars="300" w:left="720"/>
      </w:pPr>
      <w:r>
        <w:rPr>
          <w:rFonts w:hint="eastAsia"/>
        </w:rPr>
        <w:t>[] option</w:t>
      </w:r>
    </w:p>
    <w:p w:rsidR="00001E72" w:rsidRDefault="00001E72" w:rsidP="00476F65">
      <w:pPr>
        <w:ind w:leftChars="300" w:left="720"/>
      </w:pPr>
      <w:r>
        <w:rPr>
          <w:rFonts w:hint="eastAsia"/>
        </w:rPr>
        <w:t>&lt;&gt; choose one</w:t>
      </w:r>
    </w:p>
    <w:sectPr w:rsidR="00001E72" w:rsidSect="00F26E59">
      <w:headerReference w:type="default" r:id="rId14"/>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680" w:rsidRDefault="00546680" w:rsidP="000D1D27">
      <w:r>
        <w:separator/>
      </w:r>
    </w:p>
  </w:endnote>
  <w:endnote w:type="continuationSeparator" w:id="0">
    <w:p w:rsidR="00546680" w:rsidRDefault="00546680" w:rsidP="000D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angSong">
    <w:altName w:val="Microsoft YaHei"/>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96125"/>
      <w:docPartObj>
        <w:docPartGallery w:val="Page Numbers (Bottom of Page)"/>
        <w:docPartUnique/>
      </w:docPartObj>
    </w:sdtPr>
    <w:sdtContent>
      <w:p w:rsidR="00714363" w:rsidRDefault="00714363">
        <w:pPr>
          <w:pStyle w:val="a7"/>
          <w:jc w:val="center"/>
        </w:pPr>
        <w:r>
          <w:rPr>
            <w:rFonts w:hint="eastAsia"/>
          </w:rPr>
          <w:t>-</w:t>
        </w:r>
        <w:r>
          <w:fldChar w:fldCharType="begin"/>
        </w:r>
        <w:r>
          <w:instrText>PAGE   \* MERGEFORMAT</w:instrText>
        </w:r>
        <w:r>
          <w:fldChar w:fldCharType="separate"/>
        </w:r>
        <w:r w:rsidR="009B54EC" w:rsidRPr="009B54EC">
          <w:rPr>
            <w:noProof/>
            <w:lang w:val="zh-TW"/>
          </w:rPr>
          <w:t>16</w:t>
        </w:r>
        <w:r>
          <w:fldChar w:fldCharType="end"/>
        </w:r>
        <w:r>
          <w:rPr>
            <w:rFonts w:hint="eastAsia"/>
          </w:rPr>
          <w:t>-</w:t>
        </w:r>
      </w:p>
    </w:sdtContent>
  </w:sdt>
  <w:p w:rsidR="00714363" w:rsidRDefault="007143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680" w:rsidRDefault="00546680" w:rsidP="000D1D27">
      <w:r>
        <w:separator/>
      </w:r>
    </w:p>
  </w:footnote>
  <w:footnote w:type="continuationSeparator" w:id="0">
    <w:p w:rsidR="00546680" w:rsidRDefault="00546680" w:rsidP="000D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63" w:rsidRDefault="00714363">
    <w:pPr>
      <w:pStyle w:val="a5"/>
    </w:pPr>
    <w:r>
      <w:rPr>
        <w:rFonts w:hint="eastAsia"/>
        <w:noProof/>
      </w:rPr>
      <w:drawing>
        <wp:inline distT="0" distB="0" distL="0" distR="0">
          <wp:extent cx="2636319" cy="5429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6319" cy="542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4E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1" w15:restartNumberingAfterBreak="0">
    <w:nsid w:val="0F474462"/>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 w15:restartNumberingAfterBreak="0">
    <w:nsid w:val="0F891C49"/>
    <w:multiLevelType w:val="hybridMultilevel"/>
    <w:tmpl w:val="09020E92"/>
    <w:lvl w:ilvl="0" w:tplc="ECD8CAC2">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66C53B8"/>
    <w:multiLevelType w:val="hybridMultilevel"/>
    <w:tmpl w:val="95E4DE4A"/>
    <w:lvl w:ilvl="0" w:tplc="DD209F38">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D2315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5" w15:restartNumberingAfterBreak="0">
    <w:nsid w:val="20713AF9"/>
    <w:multiLevelType w:val="multilevel"/>
    <w:tmpl w:val="DA6C185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21A20B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1B972F5"/>
    <w:multiLevelType w:val="hybridMultilevel"/>
    <w:tmpl w:val="8E80549E"/>
    <w:lvl w:ilvl="0" w:tplc="4030FE8A">
      <w:start w:val="1"/>
      <w:numFmt w:val="lowerLetter"/>
      <w:lvlText w:val="%1."/>
      <w:lvlJc w:val="left"/>
      <w:pPr>
        <w:ind w:left="2880" w:hanging="360"/>
      </w:pPr>
      <w:rPr>
        <w:rFonts w:hint="default"/>
      </w:rPr>
    </w:lvl>
    <w:lvl w:ilvl="1" w:tplc="04090019">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8" w15:restartNumberingAfterBreak="0">
    <w:nsid w:val="22926913"/>
    <w:multiLevelType w:val="hybridMultilevel"/>
    <w:tmpl w:val="75687D6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24FE4AFE"/>
    <w:multiLevelType w:val="hybridMultilevel"/>
    <w:tmpl w:val="13D8BB8A"/>
    <w:lvl w:ilvl="0" w:tplc="E3F851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258810FD"/>
    <w:multiLevelType w:val="hybridMultilevel"/>
    <w:tmpl w:val="F8322C10"/>
    <w:lvl w:ilvl="0" w:tplc="F356E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71D2BE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2" w15:restartNumberingAfterBreak="0">
    <w:nsid w:val="2DDF11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EC4494D"/>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14" w15:restartNumberingAfterBreak="0">
    <w:nsid w:val="31182006"/>
    <w:multiLevelType w:val="hybridMultilevel"/>
    <w:tmpl w:val="11983CA8"/>
    <w:lvl w:ilvl="0" w:tplc="04090001">
      <w:start w:val="1"/>
      <w:numFmt w:val="bullet"/>
      <w:lvlText w:val=""/>
      <w:lvlJc w:val="left"/>
      <w:pPr>
        <w:ind w:left="840" w:hanging="480"/>
      </w:pPr>
      <w:rPr>
        <w:rFonts w:ascii="Wingdings" w:hAnsi="Wingdings" w:hint="default"/>
      </w:rPr>
    </w:lvl>
    <w:lvl w:ilvl="1" w:tplc="1AB28B1E">
      <w:numFmt w:val="bullet"/>
      <w:lvlText w:val="-"/>
      <w:lvlJc w:val="left"/>
      <w:pPr>
        <w:ind w:left="1320" w:hanging="480"/>
      </w:pPr>
      <w:rPr>
        <w:rFonts w:ascii="Times New Roman" w:eastAsia="新細明體" w:hAnsi="Times New Roman" w:cs="Times New Roman"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343521B3"/>
    <w:multiLevelType w:val="multilevel"/>
    <w:tmpl w:val="342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93FD8"/>
    <w:multiLevelType w:val="hybridMultilevel"/>
    <w:tmpl w:val="0EF65B58"/>
    <w:lvl w:ilvl="0" w:tplc="04090001">
      <w:start w:val="1"/>
      <w:numFmt w:val="bullet"/>
      <w:lvlText w:val=""/>
      <w:lvlJc w:val="left"/>
      <w:pPr>
        <w:ind w:left="840" w:hanging="480"/>
      </w:pPr>
      <w:rPr>
        <w:rFonts w:ascii="Wingdings" w:hAnsi="Wingdings" w:hint="default"/>
      </w:rPr>
    </w:lvl>
    <w:lvl w:ilvl="1" w:tplc="1AB28B1E">
      <w:numFmt w:val="bullet"/>
      <w:lvlText w:val="-"/>
      <w:lvlJc w:val="left"/>
      <w:pPr>
        <w:ind w:left="1320" w:hanging="480"/>
      </w:pPr>
      <w:rPr>
        <w:rFonts w:ascii="Times New Roman" w:eastAsia="新細明體" w:hAnsi="Times New Roman" w:cs="Times New Roman"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7" w15:restartNumberingAfterBreak="0">
    <w:nsid w:val="3B771717"/>
    <w:multiLevelType w:val="hybridMultilevel"/>
    <w:tmpl w:val="1A34C09A"/>
    <w:lvl w:ilvl="0" w:tplc="D2B878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B3264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19" w15:restartNumberingAfterBreak="0">
    <w:nsid w:val="3F1F3E44"/>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0" w15:restartNumberingAfterBreak="0">
    <w:nsid w:val="3F475135"/>
    <w:multiLevelType w:val="hybridMultilevel"/>
    <w:tmpl w:val="206E9DEE"/>
    <w:lvl w:ilvl="0" w:tplc="984AEE2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07E3AA5"/>
    <w:multiLevelType w:val="hybridMultilevel"/>
    <w:tmpl w:val="FBC8DF2E"/>
    <w:lvl w:ilvl="0" w:tplc="B5A650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9C17A97"/>
    <w:multiLevelType w:val="hybridMultilevel"/>
    <w:tmpl w:val="72BE648A"/>
    <w:lvl w:ilvl="0" w:tplc="EB1661D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15:restartNumberingAfterBreak="0">
    <w:nsid w:val="5B411F53"/>
    <w:multiLevelType w:val="multilevel"/>
    <w:tmpl w:val="D2E2CBE8"/>
    <w:lvl w:ilvl="0">
      <w:start w:val="4"/>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4" w15:restartNumberingAfterBreak="0">
    <w:nsid w:val="5DCE692C"/>
    <w:multiLevelType w:val="hybridMultilevel"/>
    <w:tmpl w:val="2C5C155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15:restartNumberingAfterBreak="0">
    <w:nsid w:val="61AE0ACB"/>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6" w15:restartNumberingAfterBreak="0">
    <w:nsid w:val="662972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35A19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3C75EC3"/>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9" w15:restartNumberingAfterBreak="0">
    <w:nsid w:val="772223E9"/>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30" w15:restartNumberingAfterBreak="0">
    <w:nsid w:val="7CA46C85"/>
    <w:multiLevelType w:val="multilevel"/>
    <w:tmpl w:val="D08AD1BA"/>
    <w:lvl w:ilvl="0">
      <w:start w:val="1"/>
      <w:numFmt w:val="upperLetter"/>
      <w:lvlText w:val="%1."/>
      <w:lvlJc w:val="left"/>
      <w:pPr>
        <w:ind w:left="1385" w:hanging="425"/>
      </w:p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31" w15:restartNumberingAfterBreak="0">
    <w:nsid w:val="7D062627"/>
    <w:multiLevelType w:val="hybridMultilevel"/>
    <w:tmpl w:val="83389794"/>
    <w:lvl w:ilvl="0" w:tplc="1AB28B1E">
      <w:numFmt w:val="bullet"/>
      <w:lvlText w:val="-"/>
      <w:lvlJc w:val="left"/>
      <w:pPr>
        <w:ind w:left="1200" w:hanging="360"/>
      </w:pPr>
      <w:rPr>
        <w:rFonts w:ascii="Times New Roman" w:eastAsia="新細明體" w:hAnsi="Times New Roman" w:cs="Times New Roman"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2" w15:restartNumberingAfterBreak="0">
    <w:nsid w:val="7E184270"/>
    <w:multiLevelType w:val="hybridMultilevel"/>
    <w:tmpl w:val="51C8E5CA"/>
    <w:lvl w:ilvl="0" w:tplc="4C583DC6">
      <w:start w:val="1"/>
      <w:numFmt w:val="upp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7E474C3A"/>
    <w:multiLevelType w:val="hybridMultilevel"/>
    <w:tmpl w:val="6548F2E4"/>
    <w:lvl w:ilvl="0" w:tplc="D18EC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0"/>
  </w:num>
  <w:num w:numId="3">
    <w:abstractNumId w:val="5"/>
  </w:num>
  <w:num w:numId="4">
    <w:abstractNumId w:val="14"/>
  </w:num>
  <w:num w:numId="5">
    <w:abstractNumId w:val="22"/>
  </w:num>
  <w:num w:numId="6">
    <w:abstractNumId w:val="23"/>
  </w:num>
  <w:num w:numId="7">
    <w:abstractNumId w:val="3"/>
  </w:num>
  <w:num w:numId="8">
    <w:abstractNumId w:val="20"/>
  </w:num>
  <w:num w:numId="9">
    <w:abstractNumId w:val="8"/>
  </w:num>
  <w:num w:numId="10">
    <w:abstractNumId w:val="31"/>
  </w:num>
  <w:num w:numId="11">
    <w:abstractNumId w:val="9"/>
  </w:num>
  <w:num w:numId="12">
    <w:abstractNumId w:val="16"/>
  </w:num>
  <w:num w:numId="13">
    <w:abstractNumId w:val="2"/>
  </w:num>
  <w:num w:numId="14">
    <w:abstractNumId w:val="12"/>
  </w:num>
  <w:num w:numId="15">
    <w:abstractNumId w:val="6"/>
  </w:num>
  <w:num w:numId="16">
    <w:abstractNumId w:val="27"/>
  </w:num>
  <w:num w:numId="17">
    <w:abstractNumId w:val="26"/>
  </w:num>
  <w:num w:numId="18">
    <w:abstractNumId w:val="24"/>
  </w:num>
  <w:num w:numId="19">
    <w:abstractNumId w:val="11"/>
  </w:num>
  <w:num w:numId="20">
    <w:abstractNumId w:val="29"/>
  </w:num>
  <w:num w:numId="21">
    <w:abstractNumId w:val="32"/>
  </w:num>
  <w:num w:numId="22">
    <w:abstractNumId w:val="25"/>
  </w:num>
  <w:num w:numId="23">
    <w:abstractNumId w:val="18"/>
  </w:num>
  <w:num w:numId="24">
    <w:abstractNumId w:val="19"/>
  </w:num>
  <w:num w:numId="25">
    <w:abstractNumId w:val="13"/>
  </w:num>
  <w:num w:numId="26">
    <w:abstractNumId w:val="1"/>
  </w:num>
  <w:num w:numId="27">
    <w:abstractNumId w:val="0"/>
  </w:num>
  <w:num w:numId="28">
    <w:abstractNumId w:val="28"/>
  </w:num>
  <w:num w:numId="29">
    <w:abstractNumId w:val="4"/>
  </w:num>
  <w:num w:numId="30">
    <w:abstractNumId w:val="30"/>
  </w:num>
  <w:num w:numId="31">
    <w:abstractNumId w:val="21"/>
  </w:num>
  <w:num w:numId="32">
    <w:abstractNumId w:val="17"/>
  </w:num>
  <w:num w:numId="33">
    <w:abstractNumId w:val="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1D27"/>
    <w:rsid w:val="00001634"/>
    <w:rsid w:val="00001E72"/>
    <w:rsid w:val="00002204"/>
    <w:rsid w:val="000033FD"/>
    <w:rsid w:val="00005BF1"/>
    <w:rsid w:val="00031A28"/>
    <w:rsid w:val="00034FC1"/>
    <w:rsid w:val="0004078D"/>
    <w:rsid w:val="00044083"/>
    <w:rsid w:val="00044AFC"/>
    <w:rsid w:val="0004711C"/>
    <w:rsid w:val="0005592B"/>
    <w:rsid w:val="00061AA8"/>
    <w:rsid w:val="00063D40"/>
    <w:rsid w:val="000740A0"/>
    <w:rsid w:val="00081B87"/>
    <w:rsid w:val="00084D87"/>
    <w:rsid w:val="00097C43"/>
    <w:rsid w:val="000A1298"/>
    <w:rsid w:val="000A3D80"/>
    <w:rsid w:val="000A6E10"/>
    <w:rsid w:val="000B2DF2"/>
    <w:rsid w:val="000C2D60"/>
    <w:rsid w:val="000C3E78"/>
    <w:rsid w:val="000C70DB"/>
    <w:rsid w:val="000C7FB9"/>
    <w:rsid w:val="000D1D27"/>
    <w:rsid w:val="000D379B"/>
    <w:rsid w:val="000F286A"/>
    <w:rsid w:val="000F51AD"/>
    <w:rsid w:val="00100F7E"/>
    <w:rsid w:val="00104AC1"/>
    <w:rsid w:val="0011496D"/>
    <w:rsid w:val="00116F12"/>
    <w:rsid w:val="00130B1B"/>
    <w:rsid w:val="0013117C"/>
    <w:rsid w:val="001356EF"/>
    <w:rsid w:val="00147B5A"/>
    <w:rsid w:val="00152315"/>
    <w:rsid w:val="00153038"/>
    <w:rsid w:val="00153632"/>
    <w:rsid w:val="00157450"/>
    <w:rsid w:val="001625D1"/>
    <w:rsid w:val="0016589E"/>
    <w:rsid w:val="00173458"/>
    <w:rsid w:val="00173D97"/>
    <w:rsid w:val="00175E2E"/>
    <w:rsid w:val="00183D15"/>
    <w:rsid w:val="00184531"/>
    <w:rsid w:val="001868FB"/>
    <w:rsid w:val="00195D29"/>
    <w:rsid w:val="001A0651"/>
    <w:rsid w:val="001A6392"/>
    <w:rsid w:val="001A6DAC"/>
    <w:rsid w:val="001B2310"/>
    <w:rsid w:val="001B25DE"/>
    <w:rsid w:val="001B6853"/>
    <w:rsid w:val="001B6B22"/>
    <w:rsid w:val="001B77A7"/>
    <w:rsid w:val="001C7382"/>
    <w:rsid w:val="001D053D"/>
    <w:rsid w:val="001D187C"/>
    <w:rsid w:val="001D6A17"/>
    <w:rsid w:val="001D7943"/>
    <w:rsid w:val="00200501"/>
    <w:rsid w:val="0021012D"/>
    <w:rsid w:val="00215554"/>
    <w:rsid w:val="00217A66"/>
    <w:rsid w:val="00225296"/>
    <w:rsid w:val="00231E80"/>
    <w:rsid w:val="00232C91"/>
    <w:rsid w:val="0024313A"/>
    <w:rsid w:val="00246182"/>
    <w:rsid w:val="00246548"/>
    <w:rsid w:val="0025316D"/>
    <w:rsid w:val="00262B26"/>
    <w:rsid w:val="002647E8"/>
    <w:rsid w:val="0026723C"/>
    <w:rsid w:val="0027256B"/>
    <w:rsid w:val="0027672A"/>
    <w:rsid w:val="0027786E"/>
    <w:rsid w:val="00287DB1"/>
    <w:rsid w:val="002900D1"/>
    <w:rsid w:val="002A0687"/>
    <w:rsid w:val="002A1870"/>
    <w:rsid w:val="002A1D5E"/>
    <w:rsid w:val="002A6DA2"/>
    <w:rsid w:val="002B1B76"/>
    <w:rsid w:val="002B2870"/>
    <w:rsid w:val="002B3956"/>
    <w:rsid w:val="002C0039"/>
    <w:rsid w:val="002D2969"/>
    <w:rsid w:val="002D2F98"/>
    <w:rsid w:val="002D31F0"/>
    <w:rsid w:val="002D5DCB"/>
    <w:rsid w:val="002D6955"/>
    <w:rsid w:val="002E4C4E"/>
    <w:rsid w:val="002F203D"/>
    <w:rsid w:val="002F2575"/>
    <w:rsid w:val="002F7E78"/>
    <w:rsid w:val="00304E90"/>
    <w:rsid w:val="0031105C"/>
    <w:rsid w:val="003202CE"/>
    <w:rsid w:val="00321A0B"/>
    <w:rsid w:val="00325F16"/>
    <w:rsid w:val="00327DEE"/>
    <w:rsid w:val="003406DD"/>
    <w:rsid w:val="00340A6F"/>
    <w:rsid w:val="00340E88"/>
    <w:rsid w:val="00342EF7"/>
    <w:rsid w:val="00343AAC"/>
    <w:rsid w:val="003458A3"/>
    <w:rsid w:val="00345F8E"/>
    <w:rsid w:val="00347D46"/>
    <w:rsid w:val="00351C91"/>
    <w:rsid w:val="00352425"/>
    <w:rsid w:val="003525F7"/>
    <w:rsid w:val="00352A72"/>
    <w:rsid w:val="00355CAC"/>
    <w:rsid w:val="00362851"/>
    <w:rsid w:val="00367AF1"/>
    <w:rsid w:val="00382961"/>
    <w:rsid w:val="003877C9"/>
    <w:rsid w:val="00396974"/>
    <w:rsid w:val="00397EB7"/>
    <w:rsid w:val="003A00E6"/>
    <w:rsid w:val="003A043F"/>
    <w:rsid w:val="003A0A95"/>
    <w:rsid w:val="003A3129"/>
    <w:rsid w:val="003A3A1C"/>
    <w:rsid w:val="003A6CA4"/>
    <w:rsid w:val="003B405D"/>
    <w:rsid w:val="003B7ADB"/>
    <w:rsid w:val="003C00BB"/>
    <w:rsid w:val="003C5836"/>
    <w:rsid w:val="003C691C"/>
    <w:rsid w:val="003D1582"/>
    <w:rsid w:val="003D3BBD"/>
    <w:rsid w:val="003E2A6A"/>
    <w:rsid w:val="003E4FE1"/>
    <w:rsid w:val="003F2898"/>
    <w:rsid w:val="003F353D"/>
    <w:rsid w:val="003F5CBB"/>
    <w:rsid w:val="00405552"/>
    <w:rsid w:val="00405FFE"/>
    <w:rsid w:val="00410C62"/>
    <w:rsid w:val="0041270C"/>
    <w:rsid w:val="004143E9"/>
    <w:rsid w:val="00426A76"/>
    <w:rsid w:val="004364D3"/>
    <w:rsid w:val="00436FDF"/>
    <w:rsid w:val="00453791"/>
    <w:rsid w:val="004604E9"/>
    <w:rsid w:val="00460B01"/>
    <w:rsid w:val="00461480"/>
    <w:rsid w:val="00464F82"/>
    <w:rsid w:val="00465493"/>
    <w:rsid w:val="00476F65"/>
    <w:rsid w:val="00480F87"/>
    <w:rsid w:val="00481764"/>
    <w:rsid w:val="0048248B"/>
    <w:rsid w:val="0049139E"/>
    <w:rsid w:val="00491E34"/>
    <w:rsid w:val="0049524B"/>
    <w:rsid w:val="004A147B"/>
    <w:rsid w:val="004A4143"/>
    <w:rsid w:val="004A51F5"/>
    <w:rsid w:val="004B0642"/>
    <w:rsid w:val="004B0F62"/>
    <w:rsid w:val="004B2F1E"/>
    <w:rsid w:val="004C10BF"/>
    <w:rsid w:val="004C3514"/>
    <w:rsid w:val="004C42A6"/>
    <w:rsid w:val="004D424E"/>
    <w:rsid w:val="004D4DC6"/>
    <w:rsid w:val="004D7A1A"/>
    <w:rsid w:val="004E13D3"/>
    <w:rsid w:val="004E1FC5"/>
    <w:rsid w:val="004E33C9"/>
    <w:rsid w:val="004E7965"/>
    <w:rsid w:val="004F3B7B"/>
    <w:rsid w:val="004F51D7"/>
    <w:rsid w:val="005033E0"/>
    <w:rsid w:val="00503C2A"/>
    <w:rsid w:val="005076CE"/>
    <w:rsid w:val="005155FF"/>
    <w:rsid w:val="00515CB8"/>
    <w:rsid w:val="0052358B"/>
    <w:rsid w:val="0052541B"/>
    <w:rsid w:val="0053587D"/>
    <w:rsid w:val="00543E8C"/>
    <w:rsid w:val="00544201"/>
    <w:rsid w:val="0054450B"/>
    <w:rsid w:val="005455DD"/>
    <w:rsid w:val="00546680"/>
    <w:rsid w:val="00546800"/>
    <w:rsid w:val="00546DB0"/>
    <w:rsid w:val="00546F80"/>
    <w:rsid w:val="005501C3"/>
    <w:rsid w:val="00550BBD"/>
    <w:rsid w:val="00553052"/>
    <w:rsid w:val="0055448E"/>
    <w:rsid w:val="00555DFA"/>
    <w:rsid w:val="00560A27"/>
    <w:rsid w:val="00562723"/>
    <w:rsid w:val="00562B5A"/>
    <w:rsid w:val="0057239D"/>
    <w:rsid w:val="00573289"/>
    <w:rsid w:val="00575926"/>
    <w:rsid w:val="0057782B"/>
    <w:rsid w:val="00584408"/>
    <w:rsid w:val="00591295"/>
    <w:rsid w:val="005A2DC7"/>
    <w:rsid w:val="005B400A"/>
    <w:rsid w:val="005B4F26"/>
    <w:rsid w:val="005B50BB"/>
    <w:rsid w:val="005C215B"/>
    <w:rsid w:val="005C2A84"/>
    <w:rsid w:val="005C2C6F"/>
    <w:rsid w:val="005D028A"/>
    <w:rsid w:val="005D1D7E"/>
    <w:rsid w:val="005D240A"/>
    <w:rsid w:val="005D2DE2"/>
    <w:rsid w:val="005D7588"/>
    <w:rsid w:val="005E0E35"/>
    <w:rsid w:val="005E1CF8"/>
    <w:rsid w:val="005E5344"/>
    <w:rsid w:val="005E5902"/>
    <w:rsid w:val="005E5BF1"/>
    <w:rsid w:val="005F2886"/>
    <w:rsid w:val="005F2A8D"/>
    <w:rsid w:val="005F530E"/>
    <w:rsid w:val="005F633D"/>
    <w:rsid w:val="005F7AB3"/>
    <w:rsid w:val="00612B7F"/>
    <w:rsid w:val="0061456C"/>
    <w:rsid w:val="006164B7"/>
    <w:rsid w:val="006211A4"/>
    <w:rsid w:val="00621327"/>
    <w:rsid w:val="006216ED"/>
    <w:rsid w:val="0062364C"/>
    <w:rsid w:val="00626A25"/>
    <w:rsid w:val="00633C03"/>
    <w:rsid w:val="0063469C"/>
    <w:rsid w:val="00636D1C"/>
    <w:rsid w:val="00661BDC"/>
    <w:rsid w:val="00672774"/>
    <w:rsid w:val="00673010"/>
    <w:rsid w:val="00677834"/>
    <w:rsid w:val="00677D67"/>
    <w:rsid w:val="00685DDA"/>
    <w:rsid w:val="006922E5"/>
    <w:rsid w:val="006927F4"/>
    <w:rsid w:val="00693990"/>
    <w:rsid w:val="006B0841"/>
    <w:rsid w:val="006C28E2"/>
    <w:rsid w:val="006C621A"/>
    <w:rsid w:val="006D055E"/>
    <w:rsid w:val="006D48C8"/>
    <w:rsid w:val="006D6D0F"/>
    <w:rsid w:val="006E0E9F"/>
    <w:rsid w:val="006E10FD"/>
    <w:rsid w:val="006E1864"/>
    <w:rsid w:val="006E2850"/>
    <w:rsid w:val="006E67E5"/>
    <w:rsid w:val="006F4259"/>
    <w:rsid w:val="006F6667"/>
    <w:rsid w:val="006F6769"/>
    <w:rsid w:val="006F7E7C"/>
    <w:rsid w:val="007023BC"/>
    <w:rsid w:val="007105C1"/>
    <w:rsid w:val="007141AE"/>
    <w:rsid w:val="00714363"/>
    <w:rsid w:val="007147D0"/>
    <w:rsid w:val="0073028B"/>
    <w:rsid w:val="00730719"/>
    <w:rsid w:val="00733205"/>
    <w:rsid w:val="0074059A"/>
    <w:rsid w:val="00743D62"/>
    <w:rsid w:val="00745520"/>
    <w:rsid w:val="007457CF"/>
    <w:rsid w:val="0075040E"/>
    <w:rsid w:val="0075319E"/>
    <w:rsid w:val="007545C6"/>
    <w:rsid w:val="00754C30"/>
    <w:rsid w:val="00762EFF"/>
    <w:rsid w:val="00770F57"/>
    <w:rsid w:val="007742D1"/>
    <w:rsid w:val="007744A3"/>
    <w:rsid w:val="0077690E"/>
    <w:rsid w:val="007863D6"/>
    <w:rsid w:val="0078646A"/>
    <w:rsid w:val="00791628"/>
    <w:rsid w:val="00792176"/>
    <w:rsid w:val="007924FC"/>
    <w:rsid w:val="00795C02"/>
    <w:rsid w:val="007965C9"/>
    <w:rsid w:val="00796C42"/>
    <w:rsid w:val="007A2B80"/>
    <w:rsid w:val="007A2BC6"/>
    <w:rsid w:val="007A5B2A"/>
    <w:rsid w:val="007B6F62"/>
    <w:rsid w:val="007C2A79"/>
    <w:rsid w:val="007C3BF4"/>
    <w:rsid w:val="007F21B7"/>
    <w:rsid w:val="007F2502"/>
    <w:rsid w:val="007F72BD"/>
    <w:rsid w:val="0081024B"/>
    <w:rsid w:val="008109F3"/>
    <w:rsid w:val="00814AEB"/>
    <w:rsid w:val="00821601"/>
    <w:rsid w:val="00827E56"/>
    <w:rsid w:val="0083450C"/>
    <w:rsid w:val="00834D63"/>
    <w:rsid w:val="00840ED9"/>
    <w:rsid w:val="00842CD6"/>
    <w:rsid w:val="00845CC4"/>
    <w:rsid w:val="00850B95"/>
    <w:rsid w:val="00850E3C"/>
    <w:rsid w:val="00851FE4"/>
    <w:rsid w:val="00852ADE"/>
    <w:rsid w:val="008558D2"/>
    <w:rsid w:val="008705E2"/>
    <w:rsid w:val="00871036"/>
    <w:rsid w:val="008758B1"/>
    <w:rsid w:val="0087720F"/>
    <w:rsid w:val="008817F9"/>
    <w:rsid w:val="008834C3"/>
    <w:rsid w:val="00883F3F"/>
    <w:rsid w:val="008849D1"/>
    <w:rsid w:val="00891521"/>
    <w:rsid w:val="0089245D"/>
    <w:rsid w:val="0089294F"/>
    <w:rsid w:val="00893C09"/>
    <w:rsid w:val="00895AC7"/>
    <w:rsid w:val="008A11C7"/>
    <w:rsid w:val="008A21FE"/>
    <w:rsid w:val="008A3EB4"/>
    <w:rsid w:val="008D0EB5"/>
    <w:rsid w:val="008F01A4"/>
    <w:rsid w:val="008F0CA1"/>
    <w:rsid w:val="008F0F0E"/>
    <w:rsid w:val="008F3229"/>
    <w:rsid w:val="008F6A48"/>
    <w:rsid w:val="008F7F58"/>
    <w:rsid w:val="00902CA8"/>
    <w:rsid w:val="00904093"/>
    <w:rsid w:val="009052E4"/>
    <w:rsid w:val="00905682"/>
    <w:rsid w:val="00910DEE"/>
    <w:rsid w:val="00917CC7"/>
    <w:rsid w:val="00933B0D"/>
    <w:rsid w:val="00942D48"/>
    <w:rsid w:val="00947EE9"/>
    <w:rsid w:val="0095031A"/>
    <w:rsid w:val="00953663"/>
    <w:rsid w:val="00956816"/>
    <w:rsid w:val="00956E06"/>
    <w:rsid w:val="00963A0A"/>
    <w:rsid w:val="0096422C"/>
    <w:rsid w:val="00966ACD"/>
    <w:rsid w:val="00970C55"/>
    <w:rsid w:val="0097138B"/>
    <w:rsid w:val="00975FD8"/>
    <w:rsid w:val="009830BF"/>
    <w:rsid w:val="009907CD"/>
    <w:rsid w:val="009A25FC"/>
    <w:rsid w:val="009A27FD"/>
    <w:rsid w:val="009A4BF2"/>
    <w:rsid w:val="009A5F89"/>
    <w:rsid w:val="009B0612"/>
    <w:rsid w:val="009B54EC"/>
    <w:rsid w:val="009B7632"/>
    <w:rsid w:val="009B7773"/>
    <w:rsid w:val="009C2F49"/>
    <w:rsid w:val="009D3C76"/>
    <w:rsid w:val="009D4F33"/>
    <w:rsid w:val="009E0C78"/>
    <w:rsid w:val="009E1798"/>
    <w:rsid w:val="009E72B5"/>
    <w:rsid w:val="009F597A"/>
    <w:rsid w:val="009F667D"/>
    <w:rsid w:val="00A002C1"/>
    <w:rsid w:val="00A11A01"/>
    <w:rsid w:val="00A145C6"/>
    <w:rsid w:val="00A14D32"/>
    <w:rsid w:val="00A17617"/>
    <w:rsid w:val="00A236F5"/>
    <w:rsid w:val="00A23A91"/>
    <w:rsid w:val="00A241DD"/>
    <w:rsid w:val="00A301B3"/>
    <w:rsid w:val="00A359DA"/>
    <w:rsid w:val="00A36BA8"/>
    <w:rsid w:val="00A37D4E"/>
    <w:rsid w:val="00A40B5B"/>
    <w:rsid w:val="00A41F2A"/>
    <w:rsid w:val="00A44538"/>
    <w:rsid w:val="00A4655A"/>
    <w:rsid w:val="00A503A8"/>
    <w:rsid w:val="00A504D6"/>
    <w:rsid w:val="00A5353C"/>
    <w:rsid w:val="00A56A7A"/>
    <w:rsid w:val="00A705BF"/>
    <w:rsid w:val="00A73541"/>
    <w:rsid w:val="00A745A3"/>
    <w:rsid w:val="00A834F3"/>
    <w:rsid w:val="00A85BD1"/>
    <w:rsid w:val="00A90209"/>
    <w:rsid w:val="00A95766"/>
    <w:rsid w:val="00A97FE0"/>
    <w:rsid w:val="00AA24D8"/>
    <w:rsid w:val="00AA33DF"/>
    <w:rsid w:val="00AB0C89"/>
    <w:rsid w:val="00AB2FA6"/>
    <w:rsid w:val="00AB63EC"/>
    <w:rsid w:val="00AB670C"/>
    <w:rsid w:val="00AE778A"/>
    <w:rsid w:val="00AF75C6"/>
    <w:rsid w:val="00B010F9"/>
    <w:rsid w:val="00B0252B"/>
    <w:rsid w:val="00B031C8"/>
    <w:rsid w:val="00B162C4"/>
    <w:rsid w:val="00B22C42"/>
    <w:rsid w:val="00B23AD0"/>
    <w:rsid w:val="00B23EBB"/>
    <w:rsid w:val="00B32850"/>
    <w:rsid w:val="00B3304B"/>
    <w:rsid w:val="00B34E50"/>
    <w:rsid w:val="00B42D77"/>
    <w:rsid w:val="00B43063"/>
    <w:rsid w:val="00B45722"/>
    <w:rsid w:val="00B52720"/>
    <w:rsid w:val="00B57521"/>
    <w:rsid w:val="00B614B0"/>
    <w:rsid w:val="00B64766"/>
    <w:rsid w:val="00B71696"/>
    <w:rsid w:val="00B800DD"/>
    <w:rsid w:val="00B825BC"/>
    <w:rsid w:val="00B82E97"/>
    <w:rsid w:val="00B8471C"/>
    <w:rsid w:val="00B86193"/>
    <w:rsid w:val="00B86EE9"/>
    <w:rsid w:val="00B90DDA"/>
    <w:rsid w:val="00B93DCB"/>
    <w:rsid w:val="00BA0C2C"/>
    <w:rsid w:val="00BB08FD"/>
    <w:rsid w:val="00BB0EA8"/>
    <w:rsid w:val="00BB3F06"/>
    <w:rsid w:val="00BC07A2"/>
    <w:rsid w:val="00BC2889"/>
    <w:rsid w:val="00BD1D58"/>
    <w:rsid w:val="00BD4D68"/>
    <w:rsid w:val="00BE3242"/>
    <w:rsid w:val="00BE3EE3"/>
    <w:rsid w:val="00BE4B4D"/>
    <w:rsid w:val="00BE5AC8"/>
    <w:rsid w:val="00BF31A0"/>
    <w:rsid w:val="00C03839"/>
    <w:rsid w:val="00C06E8E"/>
    <w:rsid w:val="00C10EA7"/>
    <w:rsid w:val="00C12C92"/>
    <w:rsid w:val="00C14794"/>
    <w:rsid w:val="00C211BB"/>
    <w:rsid w:val="00C219F8"/>
    <w:rsid w:val="00C22FC1"/>
    <w:rsid w:val="00C243BA"/>
    <w:rsid w:val="00C250E3"/>
    <w:rsid w:val="00C353DB"/>
    <w:rsid w:val="00C35B74"/>
    <w:rsid w:val="00C36516"/>
    <w:rsid w:val="00C42E5E"/>
    <w:rsid w:val="00C577C8"/>
    <w:rsid w:val="00C6003E"/>
    <w:rsid w:val="00C63914"/>
    <w:rsid w:val="00C63A00"/>
    <w:rsid w:val="00C6425A"/>
    <w:rsid w:val="00C64324"/>
    <w:rsid w:val="00C65E52"/>
    <w:rsid w:val="00C71AB2"/>
    <w:rsid w:val="00C71F6B"/>
    <w:rsid w:val="00C72860"/>
    <w:rsid w:val="00C754B1"/>
    <w:rsid w:val="00C76D3D"/>
    <w:rsid w:val="00C80346"/>
    <w:rsid w:val="00C93F8E"/>
    <w:rsid w:val="00CA482B"/>
    <w:rsid w:val="00CA6858"/>
    <w:rsid w:val="00CB2CBC"/>
    <w:rsid w:val="00CB56FC"/>
    <w:rsid w:val="00CC0769"/>
    <w:rsid w:val="00CD57A8"/>
    <w:rsid w:val="00CD5FFA"/>
    <w:rsid w:val="00CE4240"/>
    <w:rsid w:val="00CE4378"/>
    <w:rsid w:val="00CE5DFC"/>
    <w:rsid w:val="00CE7A09"/>
    <w:rsid w:val="00CE7A4A"/>
    <w:rsid w:val="00CF2F42"/>
    <w:rsid w:val="00CF7E9A"/>
    <w:rsid w:val="00D03E30"/>
    <w:rsid w:val="00D05B7A"/>
    <w:rsid w:val="00D05F9F"/>
    <w:rsid w:val="00D07A47"/>
    <w:rsid w:val="00D11748"/>
    <w:rsid w:val="00D15618"/>
    <w:rsid w:val="00D171BC"/>
    <w:rsid w:val="00D23D72"/>
    <w:rsid w:val="00D278F5"/>
    <w:rsid w:val="00D4274D"/>
    <w:rsid w:val="00D47505"/>
    <w:rsid w:val="00D5167C"/>
    <w:rsid w:val="00D643D0"/>
    <w:rsid w:val="00D658DC"/>
    <w:rsid w:val="00D65A8C"/>
    <w:rsid w:val="00D71C5A"/>
    <w:rsid w:val="00D73213"/>
    <w:rsid w:val="00D76DD5"/>
    <w:rsid w:val="00D82B66"/>
    <w:rsid w:val="00D86F38"/>
    <w:rsid w:val="00D963D4"/>
    <w:rsid w:val="00DA2039"/>
    <w:rsid w:val="00DA2FBF"/>
    <w:rsid w:val="00DA6E67"/>
    <w:rsid w:val="00DA7739"/>
    <w:rsid w:val="00DB0053"/>
    <w:rsid w:val="00DB1A8F"/>
    <w:rsid w:val="00DB3D8B"/>
    <w:rsid w:val="00DB45B5"/>
    <w:rsid w:val="00DB66CE"/>
    <w:rsid w:val="00DC134C"/>
    <w:rsid w:val="00DC5D15"/>
    <w:rsid w:val="00DC6C93"/>
    <w:rsid w:val="00DD7A9C"/>
    <w:rsid w:val="00DE1EE9"/>
    <w:rsid w:val="00DE316F"/>
    <w:rsid w:val="00DE651F"/>
    <w:rsid w:val="00DE7869"/>
    <w:rsid w:val="00DF12E4"/>
    <w:rsid w:val="00DF2FFD"/>
    <w:rsid w:val="00DF432E"/>
    <w:rsid w:val="00DF490C"/>
    <w:rsid w:val="00DF6651"/>
    <w:rsid w:val="00E00AFC"/>
    <w:rsid w:val="00E01117"/>
    <w:rsid w:val="00E14562"/>
    <w:rsid w:val="00E15F57"/>
    <w:rsid w:val="00E22712"/>
    <w:rsid w:val="00E2474E"/>
    <w:rsid w:val="00E3136C"/>
    <w:rsid w:val="00E315B2"/>
    <w:rsid w:val="00E337B9"/>
    <w:rsid w:val="00E33AEF"/>
    <w:rsid w:val="00E40BC7"/>
    <w:rsid w:val="00E41AF8"/>
    <w:rsid w:val="00E454A1"/>
    <w:rsid w:val="00E564DF"/>
    <w:rsid w:val="00E56A2F"/>
    <w:rsid w:val="00E63C7D"/>
    <w:rsid w:val="00E65D7C"/>
    <w:rsid w:val="00E71C19"/>
    <w:rsid w:val="00E82C0C"/>
    <w:rsid w:val="00E86854"/>
    <w:rsid w:val="00E868AA"/>
    <w:rsid w:val="00E86EE3"/>
    <w:rsid w:val="00E9692E"/>
    <w:rsid w:val="00E96B2D"/>
    <w:rsid w:val="00E97A82"/>
    <w:rsid w:val="00EA2F13"/>
    <w:rsid w:val="00EA419B"/>
    <w:rsid w:val="00EA6879"/>
    <w:rsid w:val="00EB30DD"/>
    <w:rsid w:val="00EB35A5"/>
    <w:rsid w:val="00EB44A2"/>
    <w:rsid w:val="00EB4A6F"/>
    <w:rsid w:val="00EC2EA8"/>
    <w:rsid w:val="00EC559B"/>
    <w:rsid w:val="00ED14F9"/>
    <w:rsid w:val="00EE32D0"/>
    <w:rsid w:val="00EF086D"/>
    <w:rsid w:val="00EF61BA"/>
    <w:rsid w:val="00F02531"/>
    <w:rsid w:val="00F04773"/>
    <w:rsid w:val="00F06CE7"/>
    <w:rsid w:val="00F12B76"/>
    <w:rsid w:val="00F1313E"/>
    <w:rsid w:val="00F16E54"/>
    <w:rsid w:val="00F243E6"/>
    <w:rsid w:val="00F24DFD"/>
    <w:rsid w:val="00F26E59"/>
    <w:rsid w:val="00F3545F"/>
    <w:rsid w:val="00F40650"/>
    <w:rsid w:val="00F41B85"/>
    <w:rsid w:val="00F57A18"/>
    <w:rsid w:val="00F64768"/>
    <w:rsid w:val="00F67BDF"/>
    <w:rsid w:val="00F739D4"/>
    <w:rsid w:val="00F74049"/>
    <w:rsid w:val="00F755BC"/>
    <w:rsid w:val="00F8349C"/>
    <w:rsid w:val="00F84799"/>
    <w:rsid w:val="00F8770B"/>
    <w:rsid w:val="00F87D28"/>
    <w:rsid w:val="00F9303D"/>
    <w:rsid w:val="00F95623"/>
    <w:rsid w:val="00FB3763"/>
    <w:rsid w:val="00FC22B8"/>
    <w:rsid w:val="00FC43B3"/>
    <w:rsid w:val="00FD2491"/>
    <w:rsid w:val="00FD3F88"/>
    <w:rsid w:val="00FD643B"/>
    <w:rsid w:val="00FD7D37"/>
    <w:rsid w:val="00FE225C"/>
    <w:rsid w:val="00FE229C"/>
    <w:rsid w:val="00FE643C"/>
    <w:rsid w:val="00FE6FD7"/>
    <w:rsid w:val="00FE77B1"/>
    <w:rsid w:val="00FF6B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C9316"/>
  <w15:docId w15:val="{0C2239F7-2C19-4D9E-B0A1-0E3C0C06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692E"/>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845CC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E7A4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E7A4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E7A4A"/>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E7A4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D31F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D2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0D1D27"/>
    <w:rPr>
      <w:rFonts w:asciiTheme="majorHAnsi" w:eastAsiaTheme="majorEastAsia" w:hAnsiTheme="majorHAnsi" w:cstheme="majorBidi"/>
      <w:sz w:val="18"/>
      <w:szCs w:val="18"/>
    </w:rPr>
  </w:style>
  <w:style w:type="paragraph" w:styleId="a5">
    <w:name w:val="header"/>
    <w:basedOn w:val="a"/>
    <w:link w:val="a6"/>
    <w:uiPriority w:val="99"/>
    <w:unhideWhenUsed/>
    <w:rsid w:val="000D1D27"/>
    <w:pPr>
      <w:tabs>
        <w:tab w:val="center" w:pos="4153"/>
        <w:tab w:val="right" w:pos="8306"/>
      </w:tabs>
      <w:snapToGrid w:val="0"/>
    </w:pPr>
    <w:rPr>
      <w:sz w:val="20"/>
      <w:szCs w:val="20"/>
    </w:rPr>
  </w:style>
  <w:style w:type="character" w:customStyle="1" w:styleId="a6">
    <w:name w:val="頁首 字元"/>
    <w:basedOn w:val="a0"/>
    <w:link w:val="a5"/>
    <w:uiPriority w:val="99"/>
    <w:rsid w:val="000D1D27"/>
    <w:rPr>
      <w:sz w:val="20"/>
      <w:szCs w:val="20"/>
    </w:rPr>
  </w:style>
  <w:style w:type="paragraph" w:styleId="a7">
    <w:name w:val="footer"/>
    <w:basedOn w:val="a"/>
    <w:link w:val="a8"/>
    <w:uiPriority w:val="99"/>
    <w:unhideWhenUsed/>
    <w:rsid w:val="000D1D27"/>
    <w:pPr>
      <w:tabs>
        <w:tab w:val="center" w:pos="4153"/>
        <w:tab w:val="right" w:pos="8306"/>
      </w:tabs>
      <w:snapToGrid w:val="0"/>
    </w:pPr>
    <w:rPr>
      <w:sz w:val="20"/>
      <w:szCs w:val="20"/>
    </w:rPr>
  </w:style>
  <w:style w:type="character" w:customStyle="1" w:styleId="a8">
    <w:name w:val="頁尾 字元"/>
    <w:basedOn w:val="a0"/>
    <w:link w:val="a7"/>
    <w:uiPriority w:val="99"/>
    <w:rsid w:val="000D1D27"/>
    <w:rPr>
      <w:sz w:val="20"/>
      <w:szCs w:val="20"/>
    </w:rPr>
  </w:style>
  <w:style w:type="character" w:customStyle="1" w:styleId="txtcolorblue1">
    <w:name w:val="txtcolorblue1"/>
    <w:basedOn w:val="a0"/>
    <w:rsid w:val="00005BF1"/>
    <w:rPr>
      <w:color w:val="129DCA"/>
    </w:rPr>
  </w:style>
  <w:style w:type="paragraph" w:styleId="a9">
    <w:name w:val="List Paragraph"/>
    <w:basedOn w:val="a"/>
    <w:uiPriority w:val="34"/>
    <w:qFormat/>
    <w:rsid w:val="00D05F9F"/>
    <w:pPr>
      <w:ind w:leftChars="200" w:left="480"/>
    </w:pPr>
  </w:style>
  <w:style w:type="character" w:styleId="aa">
    <w:name w:val="Hyperlink"/>
    <w:basedOn w:val="a0"/>
    <w:uiPriority w:val="99"/>
    <w:unhideWhenUsed/>
    <w:rsid w:val="00D05F9F"/>
    <w:rPr>
      <w:color w:val="0000FF" w:themeColor="hyperlink"/>
      <w:u w:val="single"/>
    </w:rPr>
  </w:style>
  <w:style w:type="table" w:styleId="ab">
    <w:name w:val="Table Grid"/>
    <w:basedOn w:val="a1"/>
    <w:uiPriority w:val="59"/>
    <w:rsid w:val="00D0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405552"/>
  </w:style>
  <w:style w:type="table" w:styleId="ac">
    <w:name w:val="Light Shading"/>
    <w:basedOn w:val="a1"/>
    <w:uiPriority w:val="60"/>
    <w:rsid w:val="007023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標題 1 字元"/>
    <w:basedOn w:val="a0"/>
    <w:link w:val="1"/>
    <w:uiPriority w:val="9"/>
    <w:rsid w:val="00845CC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845CC4"/>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qFormat/>
    <w:rsid w:val="00C65E52"/>
  </w:style>
  <w:style w:type="paragraph" w:styleId="21">
    <w:name w:val="toc 2"/>
    <w:basedOn w:val="a"/>
    <w:next w:val="a"/>
    <w:autoRedefine/>
    <w:uiPriority w:val="39"/>
    <w:unhideWhenUsed/>
    <w:qFormat/>
    <w:rsid w:val="00E315B2"/>
    <w:pPr>
      <w:widowControl/>
      <w:spacing w:after="100" w:line="276" w:lineRule="auto"/>
      <w:ind w:left="220"/>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E315B2"/>
    <w:pPr>
      <w:widowControl/>
      <w:spacing w:after="100" w:line="276" w:lineRule="auto"/>
      <w:ind w:left="440"/>
    </w:pPr>
    <w:rPr>
      <w:rFonts w:asciiTheme="minorHAnsi" w:eastAsiaTheme="minorEastAsia" w:hAnsiTheme="minorHAnsi" w:cstheme="minorBidi"/>
      <w:kern w:val="0"/>
      <w:sz w:val="22"/>
      <w:szCs w:val="22"/>
    </w:rPr>
  </w:style>
  <w:style w:type="character" w:customStyle="1" w:styleId="40">
    <w:name w:val="標題 4 字元"/>
    <w:basedOn w:val="a0"/>
    <w:link w:val="4"/>
    <w:uiPriority w:val="9"/>
    <w:rsid w:val="00CE7A4A"/>
    <w:rPr>
      <w:rFonts w:asciiTheme="majorHAnsi" w:eastAsiaTheme="majorEastAsia" w:hAnsiTheme="majorHAnsi" w:cstheme="majorBidi"/>
      <w:sz w:val="36"/>
      <w:szCs w:val="36"/>
    </w:rPr>
  </w:style>
  <w:style w:type="character" w:customStyle="1" w:styleId="50">
    <w:name w:val="標題 5 字元"/>
    <w:basedOn w:val="a0"/>
    <w:link w:val="5"/>
    <w:uiPriority w:val="9"/>
    <w:rsid w:val="00CE7A4A"/>
    <w:rPr>
      <w:rFonts w:asciiTheme="majorHAnsi" w:eastAsiaTheme="majorEastAsia" w:hAnsiTheme="majorHAnsi" w:cstheme="majorBidi"/>
      <w:b/>
      <w:bCs/>
      <w:sz w:val="36"/>
      <w:szCs w:val="36"/>
    </w:rPr>
  </w:style>
  <w:style w:type="character" w:customStyle="1" w:styleId="30">
    <w:name w:val="標題 3 字元"/>
    <w:basedOn w:val="a0"/>
    <w:link w:val="3"/>
    <w:uiPriority w:val="9"/>
    <w:rsid w:val="00CE7A4A"/>
    <w:rPr>
      <w:rFonts w:asciiTheme="majorHAnsi" w:eastAsiaTheme="majorEastAsia" w:hAnsiTheme="majorHAnsi" w:cstheme="majorBidi"/>
      <w:b/>
      <w:bCs/>
      <w:sz w:val="36"/>
      <w:szCs w:val="36"/>
    </w:rPr>
  </w:style>
  <w:style w:type="character" w:customStyle="1" w:styleId="20">
    <w:name w:val="標題 2 字元"/>
    <w:basedOn w:val="a0"/>
    <w:link w:val="2"/>
    <w:uiPriority w:val="9"/>
    <w:rsid w:val="00CE7A4A"/>
    <w:rPr>
      <w:rFonts w:asciiTheme="majorHAnsi" w:eastAsiaTheme="majorEastAsia" w:hAnsiTheme="majorHAnsi" w:cstheme="majorBidi"/>
      <w:b/>
      <w:bCs/>
      <w:sz w:val="48"/>
      <w:szCs w:val="48"/>
    </w:rPr>
  </w:style>
  <w:style w:type="character" w:customStyle="1" w:styleId="60">
    <w:name w:val="標題 6 字元"/>
    <w:basedOn w:val="a0"/>
    <w:link w:val="6"/>
    <w:uiPriority w:val="9"/>
    <w:semiHidden/>
    <w:rsid w:val="002D31F0"/>
    <w:rPr>
      <w:rFonts w:asciiTheme="majorHAnsi" w:eastAsiaTheme="majorEastAsia" w:hAnsiTheme="majorHAnsi" w:cstheme="majorBidi"/>
      <w:sz w:val="36"/>
      <w:szCs w:val="36"/>
    </w:rPr>
  </w:style>
  <w:style w:type="paragraph" w:styleId="ae">
    <w:name w:val="caption"/>
    <w:basedOn w:val="a"/>
    <w:next w:val="a"/>
    <w:uiPriority w:val="35"/>
    <w:unhideWhenUsed/>
    <w:qFormat/>
    <w:rsid w:val="00F755B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E4F81-CE28-459C-BE2A-1F5006D9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31</Pages>
  <Words>4691</Words>
  <Characters>26742</Characters>
  <Application>Microsoft Office Word</Application>
  <DocSecurity>0</DocSecurity>
  <Lines>222</Lines>
  <Paragraphs>62</Paragraphs>
  <ScaleCrop>false</ScaleCrop>
  <Company>Microsoft</Company>
  <LinksUpToDate>false</LinksUpToDate>
  <CharactersWithSpaces>31371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吳信憲</cp:lastModifiedBy>
  <cp:revision>755</cp:revision>
  <cp:lastPrinted>2014-12-08T03:00:00Z</cp:lastPrinted>
  <dcterms:created xsi:type="dcterms:W3CDTF">2015-07-22T21:25:00Z</dcterms:created>
  <dcterms:modified xsi:type="dcterms:W3CDTF">2017-11-09T06:58:00Z</dcterms:modified>
</cp:coreProperties>
</file>